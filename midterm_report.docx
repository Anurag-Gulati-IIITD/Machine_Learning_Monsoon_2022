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0639" w14:textId="4BC14D9C" w:rsidR="00723054" w:rsidRDefault="00723054" w:rsidP="00723054">
      <w:pPr>
        <w:rPr>
          <w:lang w:val="en-GB" w:eastAsia="en-IN"/>
        </w:rPr>
      </w:pPr>
      <w:r>
        <w:rPr>
          <w:noProof/>
        </w:rPr>
        <mc:AlternateContent>
          <mc:Choice Requires="wps">
            <w:drawing>
              <wp:anchor distT="0" distB="0" distL="114935" distR="114935" simplePos="0" relativeHeight="251660288" behindDoc="0" locked="0" layoutInCell="1" allowOverlap="1" wp14:anchorId="35202E54" wp14:editId="3667EB79">
                <wp:simplePos x="0" y="0"/>
                <wp:positionH relativeFrom="margin">
                  <wp:align>center</wp:align>
                </wp:positionH>
                <wp:positionV relativeFrom="page">
                  <wp:posOffset>863600</wp:posOffset>
                </wp:positionV>
                <wp:extent cx="5801995" cy="1691005"/>
                <wp:effectExtent l="3175" t="0" r="0" b="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1995" cy="16910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202E54" id="_x0000_t202" coordsize="21600,21600" o:spt="202" path="m,l,21600r21600,l21600,xe">
                <v:stroke joinstyle="miter"/>
                <v:path gradientshapeok="t" o:connecttype="rect"/>
              </v:shapetype>
              <v:shape id="Text Box 8" o:spid="_x0000_s1026" type="#_x0000_t202" style="position:absolute;margin-left:0;margin-top:68pt;width:456.85pt;height:133.15pt;z-index:251660288;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" stroked="f">
                <v:fill opacity="0"/>
                <v:textbox inset="0,0,0,0">
                  <w:txbxContent>
                    <w:p w14:paraId="3917D82F" w14:textId="77777777" w:rsidR="00723054" w:rsidRDefault="00723054" w:rsidP="00723054">
                      <w:pPr>
                        <w:pStyle w:val="Heading"/>
                        <w:rPr>
                          <w:lang w:val="en-GB"/>
                        </w:rPr>
                      </w:pPr>
                    </w:p>
                    <w:p w14:paraId="62CD63A8" w14:textId="77777777" w:rsidR="00723054" w:rsidRDefault="00723054" w:rsidP="00723054">
                      <w:pPr>
                        <w:pStyle w:val="Heading"/>
                        <w:rPr>
                          <w:b/>
                          <w:sz w:val="28"/>
                          <w:szCs w:val="28"/>
                          <w:lang w:val="en-GB"/>
                        </w:rPr>
                      </w:pPr>
                      <w:r>
                        <w:rPr>
                          <w:b/>
                          <w:sz w:val="28"/>
                          <w:szCs w:val="28"/>
                          <w:lang w:val="en-GB"/>
                        </w:rPr>
                        <w:t>Comparing Profitability of different Machine Learning Algorithms in Financial Markets</w:t>
                      </w:r>
                    </w:p>
                    <w:p w14:paraId="7C750309" w14:textId="77777777" w:rsidR="00723054" w:rsidRPr="006104CE" w:rsidRDefault="00723054" w:rsidP="00723054">
                      <w:pPr>
                        <w:rPr>
                          <w:lang w:val="en-GB"/>
                        </w:rPr>
                      </w:pPr>
                    </w:p>
                    <w:p w14:paraId="30027CC3" w14:textId="77777777" w:rsidR="00723054" w:rsidRDefault="00723054" w:rsidP="00723054">
                      <w:pPr>
                        <w:jc w:val="center"/>
                      </w:pPr>
                    </w:p>
                    <w:tbl>
                      <w:tblPr>
                        <w:tblW w:w="0" w:type="auto"/>
                        <w:jc w:val="center"/>
                        <w:tblLayout w:type="fixed"/>
                        <w:tblLook w:val="0000" w:firstRow="0" w:lastRow="0" w:firstColumn="0" w:lastColumn="0" w:noHBand="0" w:noVBand="0"/>
                      </w:tblPr>
                      <w:tblGrid>
                        <w:gridCol w:w="2197"/>
                        <w:gridCol w:w="2551"/>
                        <w:gridCol w:w="2410"/>
                        <w:gridCol w:w="2873"/>
                      </w:tblGrid>
                      <w:tr w:rsidR="00723054" w:rsidRPr="00CA7974" w14:paraId="67E030CF" w14:textId="77777777" w:rsidTr="004642F9">
                        <w:trPr>
                          <w:jc w:val="center"/>
                        </w:trPr>
                        <w:tc>
                          <w:tcPr>
                            <w:tcW w:w="2197" w:type="dxa"/>
                            <w:shd w:val="clear" w:color="auto" w:fill="auto"/>
                          </w:tcPr>
                          <w:p w14:paraId="6A790E7E" w14:textId="77777777" w:rsidR="00723054" w:rsidRPr="00CA7974" w:rsidRDefault="00723054" w:rsidP="00B87920">
                            <w:pPr>
                              <w:jc w:val="center"/>
                              <w:rPr>
                                <w:sz w:val="24"/>
                                <w:szCs w:val="24"/>
                                <w:lang w:val="en-GB" w:eastAsia="en-GB"/>
                              </w:rPr>
                            </w:pPr>
                            <w:r>
                              <w:rPr>
                                <w:sz w:val="24"/>
                                <w:szCs w:val="24"/>
                                <w:lang w:val="en-GB" w:eastAsia="en-GB"/>
                              </w:rPr>
                              <w:t>Akshat</w:t>
                            </w:r>
                          </w:p>
                          <w:p w14:paraId="412DE6D1" w14:textId="77777777" w:rsidR="00723054" w:rsidRPr="00CA7974" w:rsidRDefault="00723054" w:rsidP="00B87920">
                            <w:pPr>
                              <w:jc w:val="center"/>
                              <w:rPr>
                                <w:sz w:val="24"/>
                                <w:szCs w:val="24"/>
                                <w:lang w:val="en-GB" w:eastAsia="en-GB"/>
                              </w:rPr>
                            </w:pPr>
                            <w:r>
                              <w:rPr>
                                <w:sz w:val="24"/>
                                <w:szCs w:val="24"/>
                                <w:lang w:val="en-GB" w:eastAsia="en-GB"/>
                              </w:rPr>
                              <w:t>2020172</w:t>
                            </w:r>
                          </w:p>
                          <w:p w14:paraId="18FCC11C"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33891934" w14:textId="77777777" w:rsidR="00723054" w:rsidRPr="00CA7974" w:rsidRDefault="00723054" w:rsidP="00B87920">
                            <w:pPr>
                              <w:jc w:val="center"/>
                            </w:pPr>
                          </w:p>
                        </w:tc>
                        <w:tc>
                          <w:tcPr>
                            <w:tcW w:w="2551" w:type="dxa"/>
                            <w:shd w:val="clear" w:color="auto" w:fill="auto"/>
                          </w:tcPr>
                          <w:p w14:paraId="2D98A50D" w14:textId="77777777" w:rsidR="00723054" w:rsidRPr="00CA7974" w:rsidRDefault="00723054" w:rsidP="00B87920">
                            <w:pPr>
                              <w:jc w:val="center"/>
                              <w:rPr>
                                <w:sz w:val="24"/>
                                <w:szCs w:val="24"/>
                                <w:lang w:val="en-GB" w:eastAsia="en-GB"/>
                              </w:rPr>
                            </w:pPr>
                            <w:r>
                              <w:rPr>
                                <w:sz w:val="24"/>
                                <w:szCs w:val="24"/>
                                <w:lang w:val="en-GB" w:eastAsia="en-GB"/>
                              </w:rPr>
                              <w:t>Anurag Gulati</w:t>
                            </w:r>
                          </w:p>
                          <w:p w14:paraId="5400B04C" w14:textId="77777777" w:rsidR="00723054" w:rsidRPr="00CA7974" w:rsidRDefault="00723054" w:rsidP="00B87920">
                            <w:pPr>
                              <w:jc w:val="center"/>
                              <w:rPr>
                                <w:sz w:val="24"/>
                                <w:szCs w:val="24"/>
                                <w:lang w:val="en-GB" w:eastAsia="en-GB"/>
                              </w:rPr>
                            </w:pPr>
                            <w:r>
                              <w:rPr>
                                <w:sz w:val="24"/>
                                <w:szCs w:val="24"/>
                                <w:lang w:val="en-GB" w:eastAsia="en-GB"/>
                              </w:rPr>
                              <w:t>2020176</w:t>
                            </w:r>
                          </w:p>
                          <w:p w14:paraId="397845E0"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561D7C4A" w14:textId="77777777" w:rsidR="00723054" w:rsidRPr="00CA7974" w:rsidRDefault="00723054" w:rsidP="00B87920">
                            <w:pPr>
                              <w:jc w:val="center"/>
                            </w:pPr>
                          </w:p>
                        </w:tc>
                        <w:tc>
                          <w:tcPr>
                            <w:tcW w:w="2410" w:type="dxa"/>
                          </w:tcPr>
                          <w:p w14:paraId="4435FB86" w14:textId="77777777" w:rsidR="00723054" w:rsidRPr="00CA7974" w:rsidRDefault="00723054" w:rsidP="00B87920">
                            <w:pPr>
                              <w:jc w:val="center"/>
                              <w:rPr>
                                <w:sz w:val="24"/>
                                <w:szCs w:val="24"/>
                                <w:lang w:val="en-GB" w:eastAsia="en-GB"/>
                              </w:rPr>
                            </w:pPr>
                            <w:r>
                              <w:rPr>
                                <w:sz w:val="24"/>
                                <w:szCs w:val="24"/>
                                <w:lang w:val="en-GB" w:eastAsia="en-GB"/>
                              </w:rPr>
                              <w:t>Ayush Madan</w:t>
                            </w:r>
                          </w:p>
                          <w:p w14:paraId="65FF18F2" w14:textId="77777777" w:rsidR="00723054" w:rsidRPr="00CA7974" w:rsidRDefault="00723054" w:rsidP="00B87920">
                            <w:pPr>
                              <w:jc w:val="center"/>
                              <w:rPr>
                                <w:sz w:val="24"/>
                                <w:szCs w:val="24"/>
                                <w:lang w:val="en-GB" w:eastAsia="en-GB"/>
                              </w:rPr>
                            </w:pPr>
                            <w:r>
                              <w:rPr>
                                <w:sz w:val="24"/>
                                <w:szCs w:val="24"/>
                                <w:lang w:val="en-GB" w:eastAsia="en-GB"/>
                              </w:rPr>
                              <w:t>2020187</w:t>
                            </w:r>
                          </w:p>
                          <w:p w14:paraId="066CF0E2" w14:textId="77777777" w:rsidR="00723054" w:rsidRPr="00CA7974" w:rsidRDefault="00723054" w:rsidP="00B87920">
                            <w:pPr>
                              <w:jc w:val="center"/>
                              <w:rPr>
                                <w:rFonts w:ascii="Courier" w:hAnsi="Courier" w:cs="Courier"/>
                                <w:sz w:val="18"/>
                                <w:szCs w:val="18"/>
                                <w:lang w:val="en-GB" w:eastAsia="en-GB"/>
                              </w:rPr>
                            </w:pPr>
                            <w:r>
                              <w:rPr>
                                <w:sz w:val="24"/>
                                <w:szCs w:val="24"/>
                                <w:lang w:val="en-GB" w:eastAsia="en-GB"/>
                              </w:rPr>
                              <w:t>IIITD ECE</w:t>
                            </w:r>
                          </w:p>
                          <w:p w14:paraId="1C61AFF9" w14:textId="77777777" w:rsidR="00723054" w:rsidRDefault="00723054" w:rsidP="00B87920">
                            <w:pPr>
                              <w:jc w:val="center"/>
                              <w:rPr>
                                <w:sz w:val="24"/>
                                <w:szCs w:val="24"/>
                                <w:lang w:val="en-GB" w:eastAsia="en-GB"/>
                              </w:rPr>
                            </w:pPr>
                          </w:p>
                        </w:tc>
                        <w:tc>
                          <w:tcPr>
                            <w:tcW w:w="2873" w:type="dxa"/>
                          </w:tcPr>
                          <w:p w14:paraId="6AA89AD4" w14:textId="77777777" w:rsidR="00723054" w:rsidRDefault="00723054" w:rsidP="00B87920">
                            <w:pPr>
                              <w:jc w:val="center"/>
                              <w:rPr>
                                <w:sz w:val="24"/>
                                <w:szCs w:val="24"/>
                                <w:lang w:val="en-GB" w:eastAsia="en-GB"/>
                              </w:rPr>
                            </w:pPr>
                            <w:r>
                              <w:rPr>
                                <w:sz w:val="24"/>
                                <w:szCs w:val="24"/>
                                <w:lang w:val="en-GB" w:eastAsia="en-GB"/>
                              </w:rPr>
                              <w:t>Kabir D. V. Baghel</w:t>
                            </w:r>
                          </w:p>
                          <w:p w14:paraId="614899C5" w14:textId="77777777" w:rsidR="00723054" w:rsidRDefault="00723054" w:rsidP="00B87920">
                            <w:pPr>
                              <w:jc w:val="center"/>
                              <w:rPr>
                                <w:sz w:val="24"/>
                                <w:szCs w:val="24"/>
                                <w:lang w:val="en-GB" w:eastAsia="en-GB"/>
                              </w:rPr>
                            </w:pPr>
                            <w:r>
                              <w:rPr>
                                <w:sz w:val="24"/>
                                <w:szCs w:val="24"/>
                                <w:lang w:val="en-GB" w:eastAsia="en-GB"/>
                              </w:rPr>
                              <w:t>2020564</w:t>
                            </w:r>
                          </w:p>
                          <w:p w14:paraId="394003D7" w14:textId="77777777" w:rsidR="00723054" w:rsidRDefault="00723054" w:rsidP="00B87920">
                            <w:pPr>
                              <w:jc w:val="center"/>
                              <w:rPr>
                                <w:sz w:val="24"/>
                                <w:szCs w:val="24"/>
                                <w:lang w:val="en-GB" w:eastAsia="en-GB"/>
                              </w:rPr>
                            </w:pPr>
                            <w:r>
                              <w:rPr>
                                <w:sz w:val="24"/>
                                <w:szCs w:val="24"/>
                                <w:lang w:val="en-GB" w:eastAsia="en-GB"/>
                              </w:rPr>
                              <w:t>IIITD CSAI</w:t>
                            </w:r>
                          </w:p>
                        </w:tc>
                      </w:tr>
                    </w:tbl>
                    <w:p w14:paraId="1EBD7002" w14:textId="77777777" w:rsidR="00723054" w:rsidRDefault="00723054" w:rsidP="00723054">
                      <w:pPr>
                        <w:jc w:val="center"/>
                      </w:pPr>
                    </w:p>
                  </w:txbxContent>
                </v:textbox>
                <w10:wrap type="topAndBottom" anchorx="margin" anchory="page"/>
              </v:shape>
            </w:pict>
          </mc:Fallback>
        </mc:AlternateContent>
      </w:r>
    </w:p>
    <w:p w14:paraId="0B38781A" w14:textId="77777777" w:rsidR="00723054" w:rsidRDefault="00723054" w:rsidP="00723054">
      <w:pPr>
        <w:jc w:val="center"/>
      </w:pPr>
      <w:r>
        <w:rPr>
          <w:b/>
          <w:sz w:val="24"/>
        </w:rPr>
        <w:t>Abstract</w:t>
      </w:r>
    </w:p>
    <w:p w14:paraId="10642430" w14:textId="77777777" w:rsidR="00723054" w:rsidRDefault="00723054" w:rsidP="00723054">
      <w:pPr>
        <w:pStyle w:val="Abstract"/>
        <w:ind w:firstLine="0"/>
      </w:pPr>
    </w:p>
    <w:p w14:paraId="6CCCF564" w14:textId="77777777" w:rsidR="00723054" w:rsidRPr="00B778DA" w:rsidRDefault="00723054" w:rsidP="00723054">
      <w:pPr>
        <w:pStyle w:val="Abstract"/>
        <w:rPr>
          <w:i/>
        </w:rPr>
      </w:pPr>
      <w:r>
        <w:rPr>
          <w:rStyle w:val="Emphasis"/>
          <w:color w:val="0E101A"/>
        </w:rPr>
        <w:t>Until the late 1990s, trading decisions across all asset classes entirely depended on a person’s analysis. Around the turn of the century, with the advent of faster machines, trading was automated with hard-coded strategies. Around the same time, machines learned to generate trading signals based on past data and strategies using learning algorithms. This project analyzes the trading signals generated by different machine learning algorithms and compares their potential profits to the original strategy given in the dataset and to each other. The learning and testing have been done specifically for the Indian stock market, but one can extrapolate them to other asset classes and markets.</w:t>
      </w:r>
    </w:p>
    <w:p w14:paraId="0DEEE0C3" w14:textId="77777777" w:rsidR="00723054" w:rsidRDefault="00723054" w:rsidP="00723054"/>
    <w:p w14:paraId="20314DD1" w14:textId="77777777" w:rsidR="00723054" w:rsidRDefault="00723054" w:rsidP="00723054">
      <w:pPr>
        <w:pStyle w:val="Heading1"/>
        <w:numPr>
          <w:ilvl w:val="0"/>
          <w:numId w:val="1"/>
        </w:numPr>
        <w:tabs>
          <w:tab w:val="clear" w:pos="0"/>
          <w:tab w:val="num" w:pos="360"/>
        </w:tabs>
        <w:ind w:left="360" w:hanging="360"/>
      </w:pPr>
      <w:r>
        <w:t>Introduction</w:t>
      </w:r>
    </w:p>
    <w:p w14:paraId="1E830E83" w14:textId="77777777" w:rsidR="00723054" w:rsidRDefault="00723054" w:rsidP="00723054">
      <w:pPr>
        <w:pStyle w:val="Text"/>
      </w:pPr>
      <w:r w:rsidRPr="001D190F">
        <w:t>Traders worldwide rely on fundamental and technical analys</w:t>
      </w:r>
      <w:r>
        <w:t>i</w:t>
      </w:r>
      <w:r w:rsidRPr="001D190F">
        <w:t>s while on the trading floor of an exchange. For instance, in stock markets, the former is based on understanding the financial records of a given company. In the forex market, it deals with the underlying economic and political policies of the two nations. In contrast, demand and supply analysis can be taken under the fundamental umbrella of the commodities market. On the other hand, technical analysis always deals with the patterns and statistics of price movement in any market. These statistical parameters are standard across different asset classes, making technical analysis consistent in them.</w:t>
      </w:r>
    </w:p>
    <w:p w14:paraId="24D08B49" w14:textId="77777777" w:rsidR="00723054" w:rsidRDefault="00723054" w:rsidP="00723054">
      <w:pPr>
        <w:pStyle w:val="Text"/>
      </w:pPr>
      <w:r w:rsidRPr="008708A0">
        <w:t>Performing technical analysis and manually generating trade signals can be tedious, especially for intraday and swing traders. Instead, one can turn a trading strategy into an algorithm and let the machine handle the task timely. Nevertheless, there always remains a remote possibility of overlooking a pattern in the movement, a checkpoint where the opportunity to develop intelligent trading systems lies. Over the past decades, researchers have employed machine learning algorithms to generate profitable trade signals. Through this project, the authors provide a comparative study on the profitability of learning algorithms in the arena of the Indian stock market, the stock choice for which is Tata Consultancy Services (TCS), listed on the Bombay Stock Exchange (BSE) as well as the National Stock Exchange (NSE) of India.</w:t>
      </w:r>
    </w:p>
    <w:p w14:paraId="6F7C453C" w14:textId="77777777" w:rsidR="00723054" w:rsidRDefault="00723054" w:rsidP="00723054">
      <w:pPr>
        <w:pStyle w:val="Heading2"/>
        <w:numPr>
          <w:ilvl w:val="1"/>
          <w:numId w:val="1"/>
        </w:numPr>
        <w:tabs>
          <w:tab w:val="clear" w:pos="0"/>
          <w:tab w:val="num" w:pos="360"/>
        </w:tabs>
        <w:ind w:left="578" w:hanging="578"/>
      </w:pPr>
      <w:r>
        <w:t>Related work</w:t>
      </w:r>
    </w:p>
    <w:p w14:paraId="0D790736" w14:textId="77777777" w:rsidR="00723054" w:rsidRDefault="00723054" w:rsidP="00723054">
      <w:pPr>
        <w:pStyle w:val="Text"/>
      </w:pPr>
      <w:r w:rsidRPr="002B2826">
        <w:t>Since the mid-2000s, researchers have been developing intelligent trading systems using countless learning algorithms. In [1], the author proposes a hybrid model that uses decision trees to enhance the conventional filter rule. [2] proposes a better approach to [1] by incorporating future information into the criteria for clustering the trading points. The authors of [3] have used a nearest neighbors classifier built on conventional technical analysis.</w:t>
      </w:r>
    </w:p>
    <w:p w14:paraId="77165232" w14:textId="77777777" w:rsidR="00723054" w:rsidRDefault="00723054" w:rsidP="00723054">
      <w:pPr>
        <w:pStyle w:val="Text"/>
      </w:pPr>
      <w:r w:rsidRPr="002B2826">
        <w:t>The most recent developments in the field have been using deep learning for signal generation. Although neural networks are computationally expensive algorithms, they give out some of the most innovative trading rules. The authors of [4] study the use of artificial neural networks (ANNs) in this field, while [5] proposes the use of ensemble learning based on neural networks.</w:t>
      </w:r>
    </w:p>
    <w:p w14:paraId="2E5C2F1E" w14:textId="77777777" w:rsidR="00723054" w:rsidRDefault="00723054" w:rsidP="00723054">
      <w:pPr>
        <w:pStyle w:val="Text"/>
      </w:pPr>
      <w:r w:rsidRPr="002B2826">
        <w:t>More advanced studies focus on using genetic algorithms and programming for trading. Incorporating news-based analysis using natural language processing is another approach that, when combined with one of the above methods, can give out a mix of fundamental and technical analysis. However, these advanced techniques are well beyond the scope of this project.</w:t>
      </w:r>
    </w:p>
    <w:p w14:paraId="21885B8E" w14:textId="77777777" w:rsidR="00723054" w:rsidRDefault="00723054" w:rsidP="00723054">
      <w:pPr>
        <w:pStyle w:val="Heading2"/>
        <w:numPr>
          <w:ilvl w:val="1"/>
          <w:numId w:val="1"/>
        </w:numPr>
        <w:tabs>
          <w:tab w:val="clear" w:pos="0"/>
          <w:tab w:val="num" w:pos="360"/>
        </w:tabs>
        <w:ind w:left="578" w:hanging="578"/>
      </w:pPr>
      <w:r>
        <w:t>Overview</w:t>
      </w:r>
    </w:p>
    <w:p w14:paraId="072D1F45" w14:textId="77777777" w:rsidR="00723054" w:rsidRDefault="00723054" w:rsidP="00723054">
      <w:pPr>
        <w:ind w:firstLine="202"/>
        <w:jc w:val="both"/>
      </w:pPr>
      <w:r>
        <w:t>This project provides a comparative study of the below-mentioned machine learning algorithms and their profitability in the Indian stock market:</w:t>
      </w:r>
    </w:p>
    <w:p w14:paraId="691554E2" w14:textId="77777777" w:rsidR="00723054" w:rsidRDefault="00723054" w:rsidP="00723054">
      <w:pPr>
        <w:numPr>
          <w:ilvl w:val="0"/>
          <w:numId w:val="3"/>
        </w:numPr>
        <w:jc w:val="both"/>
      </w:pPr>
      <w:r>
        <w:t xml:space="preserve">Logistic Regression </w:t>
      </w:r>
    </w:p>
    <w:p w14:paraId="7266527E" w14:textId="77777777" w:rsidR="00723054" w:rsidRDefault="00723054" w:rsidP="00723054">
      <w:pPr>
        <w:numPr>
          <w:ilvl w:val="0"/>
          <w:numId w:val="3"/>
        </w:numPr>
        <w:jc w:val="both"/>
      </w:pPr>
      <w:r>
        <w:t>Naïve Bayes</w:t>
      </w:r>
    </w:p>
    <w:p w14:paraId="5A77974B" w14:textId="77777777" w:rsidR="00723054" w:rsidRDefault="00723054" w:rsidP="00723054">
      <w:pPr>
        <w:numPr>
          <w:ilvl w:val="0"/>
          <w:numId w:val="3"/>
        </w:numPr>
        <w:jc w:val="both"/>
      </w:pPr>
      <w:r>
        <w:t>Decision Tree</w:t>
      </w:r>
    </w:p>
    <w:p w14:paraId="38F40B43" w14:textId="77777777" w:rsidR="00723054" w:rsidRDefault="00723054" w:rsidP="00723054">
      <w:pPr>
        <w:numPr>
          <w:ilvl w:val="0"/>
          <w:numId w:val="3"/>
        </w:numPr>
        <w:jc w:val="both"/>
      </w:pPr>
      <w:r>
        <w:t>Random Forest</w:t>
      </w:r>
    </w:p>
    <w:p w14:paraId="0560DC37" w14:textId="77777777" w:rsidR="00723054" w:rsidRDefault="00723054" w:rsidP="00723054">
      <w:pPr>
        <w:numPr>
          <w:ilvl w:val="0"/>
          <w:numId w:val="3"/>
        </w:numPr>
        <w:jc w:val="both"/>
      </w:pPr>
      <w:r>
        <w:t>Multilayer Perceptron</w:t>
      </w:r>
    </w:p>
    <w:p w14:paraId="6FECD968" w14:textId="77777777" w:rsidR="00723054" w:rsidRDefault="00723054" w:rsidP="00723054">
      <w:pPr>
        <w:ind w:firstLine="202"/>
        <w:jc w:val="both"/>
      </w:pPr>
      <w:r>
        <w:t xml:space="preserve">The benchmark stock chosen for the same is Tata Consultancy Services (TCS), one of the largest companies by market cap on both BSE and NSE. Starting off with some basic concepts of technical analysis and the abovementioned algorithms, the authors go on applying them and finally comparing their profitability. </w:t>
      </w:r>
    </w:p>
    <w:p w14:paraId="6C5D6A28" w14:textId="77777777" w:rsidR="00723054" w:rsidRDefault="00723054" w:rsidP="00723054">
      <w:pPr>
        <w:pStyle w:val="Heading2"/>
        <w:numPr>
          <w:ilvl w:val="1"/>
          <w:numId w:val="1"/>
        </w:numPr>
        <w:tabs>
          <w:tab w:val="clear" w:pos="0"/>
          <w:tab w:val="num" w:pos="360"/>
        </w:tabs>
        <w:ind w:left="578" w:hanging="578"/>
      </w:pPr>
      <w:r>
        <w:lastRenderedPageBreak/>
        <w:t>Technical indicators</w:t>
      </w:r>
    </w:p>
    <w:p w14:paraId="56BE78A4" w14:textId="77777777" w:rsidR="00723054" w:rsidRPr="00DF033D" w:rsidRDefault="00723054" w:rsidP="00723054">
      <w:pPr>
        <w:pStyle w:val="Text"/>
      </w:pPr>
      <w:r w:rsidRPr="00DF033D">
        <w:rPr>
          <w:sz w:val="22"/>
          <w:szCs w:val="22"/>
        </w:rPr>
        <w:t>“</w:t>
      </w:r>
      <w:r w:rsidRPr="00DF033D">
        <w:rPr>
          <w:color w:val="111111"/>
          <w:spacing w:val="1"/>
          <w:shd w:val="clear" w:color="auto" w:fill="FFFFFF"/>
        </w:rPr>
        <w:t>Technical indicators are heuristic or pattern-based signals produced by the price, volume, and/or open interest of a security or contract used by traders who follow technical analysis</w:t>
      </w:r>
      <w:r w:rsidRPr="00DF033D">
        <w:t>” (Investopedia [6]).</w:t>
      </w:r>
      <w:r>
        <w:t xml:space="preserve"> Broadly, technical indicators can be divided into four main categories: trend, volume, volatility, and momentum indicators.</w:t>
      </w:r>
    </w:p>
    <w:p w14:paraId="64270C02" w14:textId="77777777" w:rsidR="00723054" w:rsidRDefault="00723054" w:rsidP="00723054">
      <w:pPr>
        <w:pStyle w:val="Text"/>
      </w:pPr>
      <w:r w:rsidRPr="00DF033D">
        <w:t xml:space="preserve">From a wide range of indicators available, this project utilizes a dataset that contains 15 of them. </w:t>
      </w:r>
    </w:p>
    <w:p w14:paraId="4904A029" w14:textId="77777777" w:rsidR="00723054" w:rsidRPr="00BA3D9C" w:rsidRDefault="00723054" w:rsidP="00723054">
      <w:pPr>
        <w:pStyle w:val="Text"/>
        <w:numPr>
          <w:ilvl w:val="0"/>
          <w:numId w:val="4"/>
        </w:numPr>
      </w:pPr>
      <w:r>
        <w:rPr>
          <w:i/>
          <w:iCs/>
        </w:rPr>
        <w:t>Trend indicators</w:t>
      </w:r>
    </w:p>
    <w:p w14:paraId="51813343" w14:textId="77777777" w:rsidR="00723054" w:rsidRPr="00BA3D9C" w:rsidRDefault="00723054" w:rsidP="00723054">
      <w:pPr>
        <w:pStyle w:val="Text"/>
        <w:numPr>
          <w:ilvl w:val="0"/>
          <w:numId w:val="5"/>
        </w:numPr>
      </w:pPr>
      <w:r>
        <w:rPr>
          <w:color w:val="404040"/>
          <w:shd w:val="clear" w:color="auto" w:fill="FCFCFC"/>
        </w:rPr>
        <w:t>Commodities Channel Index (CCI)</w:t>
      </w:r>
    </w:p>
    <w:p w14:paraId="64988088" w14:textId="77777777" w:rsidR="00723054" w:rsidRPr="00BA3D9C" w:rsidRDefault="00723054" w:rsidP="00723054">
      <w:pPr>
        <w:pStyle w:val="Text"/>
        <w:numPr>
          <w:ilvl w:val="0"/>
          <w:numId w:val="5"/>
        </w:numPr>
      </w:pPr>
      <w:r>
        <w:rPr>
          <w:color w:val="404040"/>
          <w:shd w:val="clear" w:color="auto" w:fill="FCFCFC"/>
        </w:rPr>
        <w:t>Exponential Moving Average (EMA)</w:t>
      </w:r>
    </w:p>
    <w:p w14:paraId="4987D086" w14:textId="77777777" w:rsidR="00723054" w:rsidRPr="00BA3D9C" w:rsidRDefault="00723054" w:rsidP="00723054">
      <w:pPr>
        <w:pStyle w:val="Text"/>
        <w:numPr>
          <w:ilvl w:val="0"/>
          <w:numId w:val="5"/>
        </w:numPr>
        <w:jc w:val="left"/>
      </w:pPr>
      <w:r>
        <w:rPr>
          <w:color w:val="404040"/>
          <w:shd w:val="clear" w:color="auto" w:fill="FCFCFC"/>
        </w:rPr>
        <w:t>Moving Average Convergence Divergence</w:t>
      </w:r>
    </w:p>
    <w:p w14:paraId="7A578CD4" w14:textId="77777777" w:rsidR="00723054" w:rsidRPr="00BA3D9C" w:rsidRDefault="00723054" w:rsidP="00723054">
      <w:pPr>
        <w:pStyle w:val="Text"/>
        <w:numPr>
          <w:ilvl w:val="0"/>
          <w:numId w:val="5"/>
        </w:numPr>
        <w:jc w:val="left"/>
      </w:pPr>
      <w:r>
        <w:rPr>
          <w:color w:val="404040"/>
          <w:shd w:val="clear" w:color="auto" w:fill="FCFCFC"/>
        </w:rPr>
        <w:t>Simple Moving Average (SMA)</w:t>
      </w:r>
    </w:p>
    <w:p w14:paraId="0BC28D4A" w14:textId="77777777" w:rsidR="00723054" w:rsidRPr="00BA3D9C" w:rsidRDefault="00723054" w:rsidP="00723054">
      <w:pPr>
        <w:pStyle w:val="Text"/>
        <w:numPr>
          <w:ilvl w:val="0"/>
          <w:numId w:val="5"/>
        </w:numPr>
        <w:jc w:val="left"/>
      </w:pPr>
      <w:r>
        <w:rPr>
          <w:color w:val="404040"/>
          <w:shd w:val="clear" w:color="auto" w:fill="FCFCFC"/>
        </w:rPr>
        <w:t>Volume Weighted Moving Average (VWMA)</w:t>
      </w:r>
    </w:p>
    <w:p w14:paraId="41B3157E" w14:textId="77777777" w:rsidR="00723054" w:rsidRPr="00BA3D9C" w:rsidRDefault="00723054" w:rsidP="00723054">
      <w:pPr>
        <w:pStyle w:val="Text"/>
        <w:numPr>
          <w:ilvl w:val="0"/>
          <w:numId w:val="4"/>
        </w:numPr>
        <w:jc w:val="left"/>
      </w:pPr>
      <w:r>
        <w:rPr>
          <w:i/>
          <w:iCs/>
          <w:color w:val="404040"/>
          <w:shd w:val="clear" w:color="auto" w:fill="FCFCFC"/>
        </w:rPr>
        <w:t>Volume indicators</w:t>
      </w:r>
    </w:p>
    <w:p w14:paraId="0E4C52CD" w14:textId="77777777" w:rsidR="00723054" w:rsidRDefault="00723054" w:rsidP="00723054">
      <w:pPr>
        <w:pStyle w:val="Text"/>
        <w:numPr>
          <w:ilvl w:val="0"/>
          <w:numId w:val="6"/>
        </w:numPr>
        <w:jc w:val="left"/>
      </w:pPr>
      <w:r>
        <w:t>Accumulation/Distribution Index (ADI)</w:t>
      </w:r>
    </w:p>
    <w:p w14:paraId="211135A7" w14:textId="77777777" w:rsidR="00723054" w:rsidRDefault="00723054" w:rsidP="00723054">
      <w:pPr>
        <w:pStyle w:val="Text"/>
        <w:numPr>
          <w:ilvl w:val="0"/>
          <w:numId w:val="6"/>
        </w:numPr>
        <w:jc w:val="left"/>
      </w:pPr>
      <w:r>
        <w:t>Ease of Movement (EMV)</w:t>
      </w:r>
    </w:p>
    <w:p w14:paraId="2C43FD78" w14:textId="77777777" w:rsidR="00723054" w:rsidRDefault="00723054" w:rsidP="00723054">
      <w:pPr>
        <w:pStyle w:val="Text"/>
        <w:numPr>
          <w:ilvl w:val="0"/>
          <w:numId w:val="6"/>
        </w:numPr>
        <w:jc w:val="left"/>
      </w:pPr>
      <w:r>
        <w:t>Money Flow Index (MFI)</w:t>
      </w:r>
    </w:p>
    <w:p w14:paraId="475FA81B" w14:textId="77777777" w:rsidR="00723054" w:rsidRDefault="00723054" w:rsidP="00723054">
      <w:pPr>
        <w:pStyle w:val="Text"/>
        <w:numPr>
          <w:ilvl w:val="0"/>
          <w:numId w:val="4"/>
        </w:numPr>
        <w:jc w:val="left"/>
      </w:pPr>
      <w:r>
        <w:rPr>
          <w:i/>
          <w:iCs/>
        </w:rPr>
        <w:t>Volatility indicators</w:t>
      </w:r>
    </w:p>
    <w:p w14:paraId="3BC0E089" w14:textId="77777777" w:rsidR="00723054" w:rsidRDefault="00723054" w:rsidP="00723054">
      <w:pPr>
        <w:pStyle w:val="Text"/>
        <w:numPr>
          <w:ilvl w:val="0"/>
          <w:numId w:val="7"/>
        </w:numPr>
        <w:jc w:val="left"/>
      </w:pPr>
      <w:r>
        <w:t>Average True Range (ATR)</w:t>
      </w:r>
    </w:p>
    <w:p w14:paraId="7172C19B" w14:textId="77777777" w:rsidR="00723054" w:rsidRDefault="00723054" w:rsidP="00723054">
      <w:pPr>
        <w:pStyle w:val="Text"/>
        <w:numPr>
          <w:ilvl w:val="0"/>
          <w:numId w:val="4"/>
        </w:numPr>
        <w:jc w:val="left"/>
      </w:pPr>
      <w:r>
        <w:rPr>
          <w:i/>
          <w:iCs/>
        </w:rPr>
        <w:t>Momentum indicators</w:t>
      </w:r>
    </w:p>
    <w:p w14:paraId="5A7A4F58" w14:textId="77777777" w:rsidR="00723054" w:rsidRDefault="00723054" w:rsidP="00723054">
      <w:pPr>
        <w:pStyle w:val="Text"/>
        <w:numPr>
          <w:ilvl w:val="0"/>
          <w:numId w:val="8"/>
        </w:numPr>
        <w:jc w:val="left"/>
      </w:pPr>
      <w:r>
        <w:t>Awesome Oscillator (AO)</w:t>
      </w:r>
    </w:p>
    <w:p w14:paraId="2142BC83" w14:textId="77777777" w:rsidR="00723054" w:rsidRDefault="00723054" w:rsidP="00723054">
      <w:pPr>
        <w:pStyle w:val="Text"/>
        <w:numPr>
          <w:ilvl w:val="0"/>
          <w:numId w:val="8"/>
        </w:numPr>
        <w:jc w:val="left"/>
      </w:pPr>
      <w:r>
        <w:t>Rate of Change (ROC)</w:t>
      </w:r>
    </w:p>
    <w:p w14:paraId="1846A364" w14:textId="77777777" w:rsidR="00723054" w:rsidRDefault="00723054" w:rsidP="00723054">
      <w:pPr>
        <w:pStyle w:val="Text"/>
        <w:numPr>
          <w:ilvl w:val="0"/>
          <w:numId w:val="8"/>
        </w:numPr>
        <w:jc w:val="left"/>
      </w:pPr>
      <w:r>
        <w:t>Relative Strength Index (RSI)</w:t>
      </w:r>
    </w:p>
    <w:p w14:paraId="68F6F6D6" w14:textId="77777777" w:rsidR="00723054" w:rsidRDefault="00723054" w:rsidP="00723054">
      <w:pPr>
        <w:pStyle w:val="Text"/>
        <w:numPr>
          <w:ilvl w:val="0"/>
          <w:numId w:val="8"/>
        </w:numPr>
        <w:jc w:val="left"/>
      </w:pPr>
      <w:r>
        <w:t>Stochastic RSI %D</w:t>
      </w:r>
    </w:p>
    <w:p w14:paraId="656862D5" w14:textId="77777777" w:rsidR="00723054" w:rsidRDefault="00723054" w:rsidP="00723054">
      <w:pPr>
        <w:pStyle w:val="Text"/>
        <w:numPr>
          <w:ilvl w:val="0"/>
          <w:numId w:val="8"/>
        </w:numPr>
        <w:jc w:val="left"/>
      </w:pPr>
      <w:r>
        <w:t>Stochastic RSI %K</w:t>
      </w:r>
    </w:p>
    <w:p w14:paraId="70A45F37" w14:textId="77777777" w:rsidR="00723054" w:rsidRDefault="00723054" w:rsidP="00723054">
      <w:pPr>
        <w:pStyle w:val="Text"/>
        <w:numPr>
          <w:ilvl w:val="0"/>
          <w:numId w:val="8"/>
        </w:numPr>
        <w:jc w:val="left"/>
      </w:pPr>
      <w:r>
        <w:t>William’s %R</w:t>
      </w:r>
    </w:p>
    <w:p w14:paraId="6CE5B903" w14:textId="77777777" w:rsidR="00723054" w:rsidRPr="004632E2" w:rsidRDefault="00723054" w:rsidP="00723054">
      <w:pPr>
        <w:pStyle w:val="Text"/>
        <w:jc w:val="left"/>
      </w:pPr>
      <w:r>
        <w:t xml:space="preserve">The above indicators are calculated over a period of </w:t>
      </w:r>
      <w:r>
        <w:rPr>
          <w:i/>
          <w:iCs/>
        </w:rPr>
        <w:t>n</w:t>
      </w:r>
      <w:r>
        <w:t xml:space="preserve"> days. Usually for short term, </w:t>
      </w:r>
      <w:r>
        <w:rPr>
          <w:i/>
          <w:iCs/>
        </w:rPr>
        <w:t>n = 12 or 26</w:t>
      </w:r>
      <w:r>
        <w:t xml:space="preserve">, while for mid-term and long-term </w:t>
      </w:r>
      <w:r>
        <w:rPr>
          <w:i/>
          <w:iCs/>
        </w:rPr>
        <w:t>n = 50</w:t>
      </w:r>
      <w:r>
        <w:t xml:space="preserve"> and </w:t>
      </w:r>
      <w:r>
        <w:rPr>
          <w:i/>
          <w:iCs/>
        </w:rPr>
        <w:t>200</w:t>
      </w:r>
      <w:r>
        <w:t xml:space="preserve"> respectively. Sometimes, traders also use </w:t>
      </w:r>
      <w:r>
        <w:rPr>
          <w:i/>
          <w:iCs/>
        </w:rPr>
        <w:t>n = 125</w:t>
      </w:r>
      <w:r>
        <w:t xml:space="preserve"> for mid or long term.</w:t>
      </w:r>
    </w:p>
    <w:p w14:paraId="43F7A7FE" w14:textId="77777777" w:rsidR="00723054" w:rsidRDefault="00723054" w:rsidP="00723054">
      <w:pPr>
        <w:pStyle w:val="Heading1"/>
        <w:numPr>
          <w:ilvl w:val="0"/>
          <w:numId w:val="1"/>
        </w:numPr>
        <w:tabs>
          <w:tab w:val="clear" w:pos="0"/>
          <w:tab w:val="num" w:pos="360"/>
        </w:tabs>
        <w:ind w:left="360" w:hanging="360"/>
      </w:pPr>
      <w:r>
        <w:t>The Data</w:t>
      </w:r>
    </w:p>
    <w:p w14:paraId="0EF49783" w14:textId="77777777" w:rsidR="00723054" w:rsidRPr="00277754" w:rsidRDefault="00723054" w:rsidP="00723054">
      <w:pPr>
        <w:pStyle w:val="Heading2"/>
        <w:numPr>
          <w:ilvl w:val="1"/>
          <w:numId w:val="1"/>
        </w:numPr>
        <w:tabs>
          <w:tab w:val="clear" w:pos="0"/>
          <w:tab w:val="num" w:pos="360"/>
        </w:tabs>
        <w:ind w:left="578" w:hanging="578"/>
      </w:pPr>
      <w:r>
        <w:t>Dataset</w:t>
      </w:r>
    </w:p>
    <w:p w14:paraId="58654711" w14:textId="77777777" w:rsidR="00723054" w:rsidRDefault="00723054" w:rsidP="00723054">
      <w:pPr>
        <w:pStyle w:val="Text"/>
      </w:pPr>
      <w:r w:rsidRPr="00EC747B">
        <w:t>The raw dataset obtained from [7] contains the price action data for TCS from January 14, 2002, to June 5, 2020. This includes the day-wise open price, close price, high, low, adjusted close price, and volume. Using the raw data, the authors have calculated the technical indicators mentioned in section 1.3 and created a new dataset for analysis and learning</w:t>
      </w:r>
      <w:r>
        <w:t>, which contains a total of 40 features (volume and the abovementioned indicators calculated over different time periods).</w:t>
      </w:r>
      <w:r w:rsidRPr="00EC747B">
        <w:t xml:space="preserve"> Based on the general rule of thumb, buy low and sell high, the new dataset adds another column, Signal, that will serve as the label for all supervised learning algorithms.</w:t>
      </w:r>
    </w:p>
    <w:p w14:paraId="40644625" w14:textId="77777777" w:rsidR="00723054" w:rsidRDefault="00723054" w:rsidP="00723054">
      <w:pPr>
        <w:pStyle w:val="Heading2"/>
        <w:numPr>
          <w:ilvl w:val="1"/>
          <w:numId w:val="1"/>
        </w:numPr>
        <w:tabs>
          <w:tab w:val="clear" w:pos="0"/>
          <w:tab w:val="num" w:pos="360"/>
        </w:tabs>
        <w:ind w:left="578" w:hanging="578"/>
      </w:pPr>
      <w:r>
        <w:t>EDA and feature selection</w:t>
      </w:r>
    </w:p>
    <w:p w14:paraId="61E3D3A7" w14:textId="04B4A23B" w:rsidR="00723054" w:rsidRDefault="00723054" w:rsidP="00723054">
      <w:pPr>
        <w:pStyle w:val="Text"/>
      </w:pPr>
      <w:r w:rsidRPr="00152165">
        <w:t xml:space="preserve">Exploratory data analysis (EDA) is a technique that helps extract insights from the data. In order to select the most </w:t>
      </w:r>
      <w:r w:rsidRPr="00152165">
        <w:t>important features out of the 40 present, EDA is an essential step. Based on the mutual information gain of the features, the project selects the top 15 for further analysis</w:t>
      </w:r>
      <w:r w:rsidR="0006435F">
        <w:t xml:space="preserve"> (Figure 1)</w:t>
      </w:r>
      <w:r w:rsidRPr="00152165">
        <w:t>. Out of these, the ones that are fully correlated (correlation coefficient = 1) are dropped, and only one of them is kept intact.</w:t>
      </w:r>
    </w:p>
    <w:p w14:paraId="7C3BA22E" w14:textId="1DAFBDCA" w:rsidR="00723054" w:rsidRDefault="00723054" w:rsidP="00723054">
      <w:pPr>
        <w:pStyle w:val="Heading2"/>
        <w:numPr>
          <w:ilvl w:val="0"/>
          <w:numId w:val="0"/>
        </w:numPr>
      </w:pPr>
      <w:r>
        <w:rPr>
          <w:noProof/>
        </w:rPr>
        <w:drawing>
          <wp:inline distT="0" distB="0" distL="0" distR="0" wp14:anchorId="030A300E" wp14:editId="1C37A488">
            <wp:extent cx="299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05000"/>
                    </a:xfrm>
                    <a:prstGeom prst="rect">
                      <a:avLst/>
                    </a:prstGeom>
                    <a:noFill/>
                    <a:ln>
                      <a:noFill/>
                    </a:ln>
                  </pic:spPr>
                </pic:pic>
              </a:graphicData>
            </a:graphic>
          </wp:inline>
        </w:drawing>
      </w:r>
    </w:p>
    <w:p w14:paraId="16C9A9DC" w14:textId="77777777" w:rsidR="00723054" w:rsidRDefault="00723054" w:rsidP="00723054">
      <w:pPr>
        <w:jc w:val="center"/>
        <w:rPr>
          <w:bCs/>
          <w:sz w:val="18"/>
        </w:rPr>
      </w:pPr>
      <w:r>
        <w:rPr>
          <w:bCs/>
          <w:sz w:val="18"/>
        </w:rPr>
        <w:t>Figure 1: Top 15 features based on mutual information gain.</w:t>
      </w:r>
    </w:p>
    <w:p w14:paraId="51862D2B" w14:textId="77777777" w:rsidR="00723054" w:rsidRDefault="00723054" w:rsidP="00723054">
      <w:pPr>
        <w:jc w:val="center"/>
        <w:rPr>
          <w:bCs/>
          <w:sz w:val="18"/>
        </w:rPr>
      </w:pPr>
    </w:p>
    <w:p w14:paraId="237FB911" w14:textId="7FE89238" w:rsidR="00723054" w:rsidRDefault="00723054" w:rsidP="00723054">
      <w:pPr>
        <w:jc w:val="center"/>
        <w:rPr>
          <w:bCs/>
          <w:sz w:val="18"/>
        </w:rPr>
      </w:pPr>
      <w:r>
        <w:rPr>
          <w:bCs/>
          <w:noProof/>
          <w:sz w:val="18"/>
        </w:rPr>
        <w:drawing>
          <wp:inline distT="0" distB="0" distL="0" distR="0" wp14:anchorId="38E23E96" wp14:editId="1D772C3B">
            <wp:extent cx="2997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200" cy="3143250"/>
                    </a:xfrm>
                    <a:prstGeom prst="rect">
                      <a:avLst/>
                    </a:prstGeom>
                    <a:noFill/>
                    <a:ln>
                      <a:noFill/>
                    </a:ln>
                  </pic:spPr>
                </pic:pic>
              </a:graphicData>
            </a:graphic>
          </wp:inline>
        </w:drawing>
      </w:r>
    </w:p>
    <w:p w14:paraId="75EB90F9" w14:textId="77777777" w:rsidR="00723054" w:rsidRDefault="00723054" w:rsidP="00723054">
      <w:pPr>
        <w:jc w:val="center"/>
        <w:rPr>
          <w:bCs/>
          <w:sz w:val="18"/>
        </w:rPr>
      </w:pPr>
      <w:r>
        <w:rPr>
          <w:bCs/>
          <w:sz w:val="18"/>
        </w:rPr>
        <w:t>Figure 2: Observing the absolute correlation among the top 15 features. It is visible that EMV values over different time periods are fully correlated, hence selecting only one of these columns shall be sufficient for learning.</w:t>
      </w:r>
    </w:p>
    <w:p w14:paraId="69258B74" w14:textId="77777777" w:rsidR="00723054" w:rsidRDefault="00723054" w:rsidP="00723054">
      <w:pPr>
        <w:jc w:val="both"/>
      </w:pPr>
    </w:p>
    <w:p w14:paraId="6063C9AA" w14:textId="77777777" w:rsidR="00723054" w:rsidRDefault="00723054" w:rsidP="00723054">
      <w:pPr>
        <w:jc w:val="both"/>
      </w:pPr>
      <w:r>
        <w:t>From the abovementioned analysis, the features finally selected for learning, in decreasing order of information gain, are as follows:</w:t>
      </w:r>
    </w:p>
    <w:p w14:paraId="6F3C6781" w14:textId="77777777" w:rsidR="00723054" w:rsidRDefault="00723054" w:rsidP="00723054">
      <w:pPr>
        <w:numPr>
          <w:ilvl w:val="0"/>
          <w:numId w:val="9"/>
        </w:numPr>
        <w:jc w:val="both"/>
      </w:pPr>
      <w:r>
        <w:t>50-days Ease of Movement</w:t>
      </w:r>
    </w:p>
    <w:p w14:paraId="7B5BBD84" w14:textId="77777777" w:rsidR="00723054" w:rsidRDefault="00723054" w:rsidP="00723054">
      <w:pPr>
        <w:numPr>
          <w:ilvl w:val="0"/>
          <w:numId w:val="9"/>
        </w:numPr>
        <w:jc w:val="both"/>
      </w:pPr>
      <w:r>
        <w:t>14-days William’s %R</w:t>
      </w:r>
    </w:p>
    <w:p w14:paraId="09826253" w14:textId="77777777" w:rsidR="00723054" w:rsidRDefault="00723054" w:rsidP="00723054">
      <w:pPr>
        <w:numPr>
          <w:ilvl w:val="0"/>
          <w:numId w:val="9"/>
        </w:numPr>
        <w:jc w:val="both"/>
      </w:pPr>
      <w:r>
        <w:t>Stochastic RSI %K</w:t>
      </w:r>
    </w:p>
    <w:p w14:paraId="6A02B6E2" w14:textId="77777777" w:rsidR="00723054" w:rsidRDefault="00723054" w:rsidP="00723054">
      <w:pPr>
        <w:numPr>
          <w:ilvl w:val="0"/>
          <w:numId w:val="9"/>
        </w:numPr>
        <w:jc w:val="both"/>
      </w:pPr>
      <w:r>
        <w:t>14-days Commodities Channel Index</w:t>
      </w:r>
    </w:p>
    <w:p w14:paraId="052EE6CE" w14:textId="77777777" w:rsidR="00723054" w:rsidRDefault="00723054" w:rsidP="00723054">
      <w:pPr>
        <w:numPr>
          <w:ilvl w:val="0"/>
          <w:numId w:val="9"/>
        </w:numPr>
        <w:jc w:val="both"/>
      </w:pPr>
      <w:r>
        <w:lastRenderedPageBreak/>
        <w:t>20-days William’s %R</w:t>
      </w:r>
    </w:p>
    <w:p w14:paraId="7359131F" w14:textId="77777777" w:rsidR="00723054" w:rsidRDefault="00723054" w:rsidP="00723054">
      <w:pPr>
        <w:numPr>
          <w:ilvl w:val="0"/>
          <w:numId w:val="9"/>
        </w:numPr>
        <w:jc w:val="both"/>
      </w:pPr>
      <w:r>
        <w:t>125-days William’s %R</w:t>
      </w:r>
    </w:p>
    <w:p w14:paraId="3B3F857F" w14:textId="77777777" w:rsidR="00723054" w:rsidRPr="00277754" w:rsidRDefault="00723054" w:rsidP="00723054">
      <w:pPr>
        <w:numPr>
          <w:ilvl w:val="0"/>
          <w:numId w:val="9"/>
        </w:numPr>
        <w:jc w:val="both"/>
      </w:pPr>
      <w:r>
        <w:t>12-days Relative Strength Index</w:t>
      </w:r>
    </w:p>
    <w:p w14:paraId="0EF12F15" w14:textId="77777777" w:rsidR="00723054" w:rsidRPr="001E565E" w:rsidRDefault="00723054" w:rsidP="00723054">
      <w:pPr>
        <w:pStyle w:val="Heading1"/>
        <w:numPr>
          <w:ilvl w:val="0"/>
          <w:numId w:val="1"/>
        </w:numPr>
        <w:tabs>
          <w:tab w:val="clear" w:pos="0"/>
          <w:tab w:val="num" w:pos="360"/>
        </w:tabs>
        <w:ind w:left="360" w:hanging="360"/>
      </w:pPr>
      <w:r>
        <w:t>Learning and Analysis</w:t>
      </w:r>
    </w:p>
    <w:p w14:paraId="55A7F937" w14:textId="77777777" w:rsidR="00723054" w:rsidRDefault="00723054" w:rsidP="00723054">
      <w:pPr>
        <w:pStyle w:val="Text"/>
      </w:pPr>
      <w:r>
        <w:t>It is worth reiterating that this project aims to compare the profitability of different machine learning algorithms in the financial markets, and that the experimental focus is on the Indian stock market but the concepts can be extrapolated to other asset classes and markets. In the upcoming sections of this manuscript, the following learning algorithms have been deployed and analyzed for profits:</w:t>
      </w:r>
    </w:p>
    <w:p w14:paraId="2810A2DA" w14:textId="77777777" w:rsidR="00723054" w:rsidRDefault="00723054" w:rsidP="00723054">
      <w:pPr>
        <w:pStyle w:val="Text"/>
        <w:numPr>
          <w:ilvl w:val="0"/>
          <w:numId w:val="10"/>
        </w:numPr>
      </w:pPr>
      <w:r>
        <w:t>Logistic Regression</w:t>
      </w:r>
    </w:p>
    <w:p w14:paraId="21443FF1" w14:textId="77777777" w:rsidR="00723054" w:rsidRDefault="00723054" w:rsidP="00723054">
      <w:pPr>
        <w:pStyle w:val="Text"/>
        <w:numPr>
          <w:ilvl w:val="0"/>
          <w:numId w:val="10"/>
        </w:numPr>
      </w:pPr>
      <w:r>
        <w:t>Decision Trees</w:t>
      </w:r>
    </w:p>
    <w:p w14:paraId="5255C39C" w14:textId="77777777" w:rsidR="00723054" w:rsidRDefault="00723054" w:rsidP="00723054">
      <w:pPr>
        <w:pStyle w:val="Text"/>
        <w:numPr>
          <w:ilvl w:val="0"/>
          <w:numId w:val="10"/>
        </w:numPr>
      </w:pPr>
      <w:r>
        <w:t>Random Forests</w:t>
      </w:r>
    </w:p>
    <w:p w14:paraId="3F3E2751" w14:textId="77777777" w:rsidR="00723054" w:rsidRDefault="00723054" w:rsidP="00723054">
      <w:pPr>
        <w:pStyle w:val="Text"/>
        <w:numPr>
          <w:ilvl w:val="0"/>
          <w:numId w:val="10"/>
        </w:numPr>
      </w:pPr>
      <w:r>
        <w:t>AdaBoost</w:t>
      </w:r>
    </w:p>
    <w:p w14:paraId="4E771AA1" w14:textId="77777777" w:rsidR="00723054" w:rsidRDefault="00723054" w:rsidP="00723054">
      <w:pPr>
        <w:pStyle w:val="Text"/>
        <w:numPr>
          <w:ilvl w:val="0"/>
          <w:numId w:val="10"/>
        </w:numPr>
      </w:pPr>
      <w:r>
        <w:t>Naïve Bayes</w:t>
      </w:r>
    </w:p>
    <w:p w14:paraId="4A4561E9" w14:textId="77777777" w:rsidR="00723054" w:rsidRDefault="00723054" w:rsidP="00723054">
      <w:pPr>
        <w:pStyle w:val="Text"/>
        <w:numPr>
          <w:ilvl w:val="0"/>
          <w:numId w:val="10"/>
        </w:numPr>
      </w:pPr>
      <w:r>
        <w:t>Multilayer Perceptron</w:t>
      </w:r>
    </w:p>
    <w:p w14:paraId="62CA1629" w14:textId="77777777" w:rsidR="00723054" w:rsidRDefault="00723054" w:rsidP="00723054">
      <w:pPr>
        <w:pStyle w:val="Heading2"/>
        <w:numPr>
          <w:ilvl w:val="1"/>
          <w:numId w:val="1"/>
        </w:numPr>
        <w:tabs>
          <w:tab w:val="clear" w:pos="0"/>
          <w:tab w:val="num" w:pos="360"/>
        </w:tabs>
        <w:ind w:left="578" w:hanging="578"/>
      </w:pPr>
      <w:r>
        <w:t>Logistic Regression</w:t>
      </w:r>
    </w:p>
    <w:p w14:paraId="7DC12005" w14:textId="11394F9F" w:rsidR="00723054" w:rsidRDefault="00723054" w:rsidP="00723054">
      <w:pPr>
        <w:ind w:firstLine="202"/>
        <w:jc w:val="both"/>
      </w:pPr>
      <w:r w:rsidRPr="004948C4">
        <w:t>Logistic regression is one of the simplest classification algorithms, most deployed for binary classification problems. However, the same can be adjusted to deal with multiclass datasets. This project requires any model to classify a given price point as ‘buy,’ ‘sell,’ or ‘wait.’</w:t>
      </w:r>
      <w:r>
        <w:t xml:space="preserve"> A simpler explanation can be provided in binary classification. Say there are two classes to choose from: 0 (class A) and 1 (class B). In such a case, logistic regression yields the following decision boundary:</w:t>
      </w:r>
    </w:p>
    <w:p w14:paraId="5EB03956" w14:textId="77777777" w:rsidR="00723054" w:rsidRDefault="00723054" w:rsidP="00723054">
      <w:pPr>
        <w:ind w:firstLine="202"/>
        <w:jc w:val="both"/>
      </w:pPr>
    </w:p>
    <w:p w14:paraId="06605F09" w14:textId="6826158B" w:rsidR="00723054" w:rsidRDefault="00723054" w:rsidP="000659D1">
      <w:pPr>
        <w:ind w:left="1440"/>
      </w:pP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=0.5</m:t>
        </m:r>
      </m:oMath>
      <w:r>
        <w:tab/>
      </w:r>
      <w:r>
        <w:tab/>
        <w:t xml:space="preserve">   </w:t>
      </w:r>
      <w:r>
        <w:tab/>
        <w:t xml:space="preserve">   (1)</w:t>
      </w:r>
    </w:p>
    <w:p w14:paraId="18156A03" w14:textId="77777777" w:rsidR="000659D1" w:rsidRDefault="000659D1" w:rsidP="000659D1">
      <w:pPr>
        <w:ind w:left="1440"/>
      </w:pPr>
    </w:p>
    <w:p w14:paraId="055F8460" w14:textId="4131A784" w:rsidR="000659D1" w:rsidRDefault="00723054" w:rsidP="00723054">
      <w:r>
        <w:t xml:space="preserve">where </w:t>
      </w:r>
      <m:oMath>
        <m:r>
          <w:rPr>
            <w:rFonts w:ascii="Cambria Math" w:hAnsi="Cambria Math"/>
          </w:rPr>
          <m:t>σ(z)</m:t>
        </m:r>
      </m:oMath>
      <w:r>
        <w:t xml:space="preserve"> is the famous sigmoid function, defined as:</w:t>
      </w:r>
    </w:p>
    <w:p w14:paraId="28F445E7" w14:textId="77777777" w:rsidR="000659D1" w:rsidRDefault="000659D1" w:rsidP="00723054"/>
    <w:p w14:paraId="5726AE87" w14:textId="5C6EE0BE" w:rsidR="00723054" w:rsidRDefault="00723054" w:rsidP="000659D1">
      <w:pPr>
        <w:ind w:left="1440"/>
      </w:pP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000659D1">
        <w:t xml:space="preserve">                 </w:t>
      </w:r>
      <w:r w:rsidR="000659D1">
        <w:tab/>
      </w:r>
      <w:r w:rsidR="000659D1">
        <w:tab/>
        <w:t xml:space="preserve">   (2)</w:t>
      </w:r>
    </w:p>
    <w:p w14:paraId="24B0B5F0" w14:textId="2A4074A8" w:rsidR="0006435F" w:rsidRPr="0006435F" w:rsidRDefault="0006435F" w:rsidP="0006435F"/>
    <w:p w14:paraId="05C81AEA" w14:textId="20C4DA70" w:rsidR="0006435F" w:rsidRPr="0006435F" w:rsidRDefault="0006435F" w:rsidP="0006435F">
      <w:r>
        <w:t xml:space="preserve">In addition, </w:t>
      </w:r>
      <m:oMath>
        <m:r>
          <w:rPr>
            <w:rFonts w:ascii="Cambria Math" w:hAnsi="Cambria Math"/>
          </w:rPr>
          <m:t>θ</m:t>
        </m:r>
      </m:oMath>
      <w:r>
        <w:t xml:space="preserve"> and </w:t>
      </w:r>
      <m:oMath>
        <m:r>
          <w:rPr>
            <w:rFonts w:ascii="Cambria Math" w:hAnsi="Cambria Math"/>
          </w:rPr>
          <m:t>x</m:t>
        </m:r>
      </m:oMath>
      <w:r>
        <w:t xml:space="preserve"> are the weight and feature vectors respectively.</w:t>
      </w:r>
    </w:p>
    <w:p w14:paraId="2CC29B10" w14:textId="1E35CA36" w:rsidR="00723054" w:rsidRDefault="001335B5" w:rsidP="00723054">
      <w:pPr>
        <w:pStyle w:val="Heading2"/>
        <w:numPr>
          <w:ilvl w:val="1"/>
          <w:numId w:val="1"/>
        </w:numPr>
        <w:tabs>
          <w:tab w:val="clear" w:pos="0"/>
          <w:tab w:val="num" w:pos="360"/>
        </w:tabs>
        <w:ind w:left="578" w:hanging="578"/>
      </w:pPr>
      <w:r>
        <w:t>Decision Trees</w:t>
      </w:r>
    </w:p>
    <w:p w14:paraId="072F0CD2" w14:textId="5D12E042" w:rsidR="007C11AE" w:rsidRDefault="001335B5" w:rsidP="00723054">
      <w:pPr>
        <w:pStyle w:val="Text"/>
      </w:pPr>
      <w:r>
        <w:t>A decision tree is a highly interpretable learning model that can be deployed for both regression and classification tasks.</w:t>
      </w:r>
      <w:r w:rsidR="00B0273D">
        <w:t xml:space="preserve"> The algorithm uses some metric to determine the best feature around which a split of decision can be made</w:t>
      </w:r>
      <w:r w:rsidR="007C11AE">
        <w:t xml:space="preserve"> at every level. </w:t>
      </w:r>
      <w:r w:rsidR="00773BB7">
        <w:t>One of the most popular metrics is the entropy measure, which is defined as follows:</w:t>
      </w:r>
    </w:p>
    <w:p w14:paraId="38323AD0" w14:textId="77777777" w:rsidR="00773BB7" w:rsidRDefault="00773BB7" w:rsidP="00723054">
      <w:pPr>
        <w:pStyle w:val="Text"/>
      </w:pPr>
    </w:p>
    <w:p w14:paraId="30A8D7E6" w14:textId="57785B2E" w:rsidR="007C11AE" w:rsidRDefault="007C11AE" w:rsidP="00773BB7">
      <w:pPr>
        <w:pStyle w:val="Text"/>
      </w:pPr>
      <m:oMath>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e>
        </m:nary>
      </m:oMath>
      <w:r>
        <w:t xml:space="preserve"> </w:t>
      </w:r>
      <w:r>
        <w:tab/>
        <w:t xml:space="preserve">   </w:t>
      </w:r>
      <w:r w:rsidR="00773BB7">
        <w:tab/>
        <w:t xml:space="preserve">   </w:t>
      </w:r>
      <w:r>
        <w:t>(3)</w:t>
      </w:r>
    </w:p>
    <w:p w14:paraId="40864E8B" w14:textId="59CE00BC" w:rsidR="00773BB7" w:rsidRDefault="00773BB7" w:rsidP="00773BB7">
      <w:pPr>
        <w:pStyle w:val="Text"/>
        <w:ind w:firstLine="0"/>
      </w:pPr>
      <w:r>
        <w:t xml:space="preserve">    </w:t>
      </w:r>
      <m:oMath>
        <m:r>
          <w:rPr>
            <w:rFonts w:ascii="Cambria Math" w:hAnsi="Cambria Math"/>
          </w:rPr>
          <m:t>H</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m:rPr>
                        <m:sty m:val="p"/>
                      </m:rP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func>
              </m:e>
            </m:nary>
          </m:e>
        </m:nary>
      </m:oMath>
      <w:r>
        <w:tab/>
        <w:t xml:space="preserve">   (4)</w:t>
      </w:r>
    </w:p>
    <w:p w14:paraId="1FC8FD2A" w14:textId="60AA6BBD" w:rsidR="00773BB7" w:rsidRPr="00773BB7" w:rsidRDefault="00773BB7" w:rsidP="00773BB7">
      <w:pPr>
        <w:pStyle w:val="Text"/>
        <w:ind w:firstLine="0"/>
      </w:pPr>
    </w:p>
    <w:p w14:paraId="35C77652" w14:textId="06E08D0B" w:rsidR="007C11AE" w:rsidRDefault="00773BB7" w:rsidP="00723054">
      <w:pPr>
        <w:pStyle w:val="Text"/>
      </w:pPr>
      <w:r>
        <w:t xml:space="preserve">where </w:t>
      </w:r>
      <m:oMath>
        <m:r>
          <w:rPr>
            <w:rFonts w:ascii="Cambria Math" w:hAnsi="Cambria Math"/>
          </w:rPr>
          <m:t>Y</m:t>
        </m:r>
      </m:oMath>
      <w:r>
        <w:t xml:space="preserve"> and </w:t>
      </w:r>
      <m:oMath>
        <m:r>
          <w:rPr>
            <w:rFonts w:ascii="Cambria Math" w:hAnsi="Cambria Math"/>
          </w:rPr>
          <m:t>X</m:t>
        </m:r>
      </m:oMath>
      <w:r>
        <w:t xml:space="preserve"> are the label and feature vectors respectively. Here, (3) gives the entropy of the entire label vector while (4) gives the entropy of </w:t>
      </w:r>
      <m:oMath>
        <m:r>
          <w:rPr>
            <w:rFonts w:ascii="Cambria Math" w:hAnsi="Cambria Math"/>
          </w:rPr>
          <m:t>Y</m:t>
        </m:r>
      </m:oMath>
      <w:r>
        <w:t xml:space="preserve"> given some feature </w:t>
      </w:r>
      <m:oMath>
        <m:r>
          <w:rPr>
            <w:rFonts w:ascii="Cambria Math" w:hAnsi="Cambria Math"/>
          </w:rPr>
          <m:t>X</m:t>
        </m:r>
      </m:oMath>
      <w:r>
        <w:t xml:space="preserve">, i.e., it marks how important that </w:t>
      </w:r>
      <w:r w:rsidR="00314A24">
        <w:t>feature</w:t>
      </w:r>
      <w:r>
        <w:t xml:space="preserve"> at a given level. </w:t>
      </w:r>
    </w:p>
    <w:p w14:paraId="40C37AB9" w14:textId="330B9507" w:rsidR="00723054" w:rsidRDefault="007C11AE" w:rsidP="00723054">
      <w:pPr>
        <w:pStyle w:val="Text"/>
      </w:pPr>
      <w:r>
        <w:t>The most important issue that arises while training a decision tree is overfitting, which can be resolved using multiple methods such a pruning or training random forests.</w:t>
      </w:r>
    </w:p>
    <w:p w14:paraId="2647D0BE" w14:textId="6A3C9A62" w:rsidR="00723054" w:rsidRDefault="005A3D25" w:rsidP="00723054">
      <w:pPr>
        <w:pStyle w:val="Heading2"/>
        <w:numPr>
          <w:ilvl w:val="1"/>
          <w:numId w:val="1"/>
        </w:numPr>
        <w:tabs>
          <w:tab w:val="clear" w:pos="0"/>
          <w:tab w:val="num" w:pos="360"/>
        </w:tabs>
        <w:ind w:left="578" w:hanging="578"/>
      </w:pPr>
      <w:r>
        <w:t>Random Forests</w:t>
      </w:r>
    </w:p>
    <w:p w14:paraId="4BA20068" w14:textId="20F67EE8" w:rsidR="00F27927" w:rsidRDefault="00F27927" w:rsidP="00F27927">
      <w:pPr>
        <w:pStyle w:val="Text"/>
      </w:pPr>
      <w:r w:rsidRPr="00F27927">
        <w:t>As a forest consists of many trees, Random Forests contain many decision trees. Every decision tree gives us a prediction, and the prediction with the highest count gets chosen as the final model’s prediction.</w:t>
      </w:r>
    </w:p>
    <w:p w14:paraId="5BCB26ED" w14:textId="23BC5158" w:rsidR="00723054" w:rsidRDefault="00457429" w:rsidP="00723054">
      <w:pPr>
        <w:pStyle w:val="Text"/>
      </w:pPr>
      <w:r w:rsidRPr="00457429">
        <w:t xml:space="preserve">The bagging-type ensemble is used for Random Forests. This method is also known as Bootstrap Aggregation. It chooses random samples from the data set with replacements. After that, we generate results using the </w:t>
      </w:r>
      <w:r>
        <w:t>models</w:t>
      </w:r>
      <w:r w:rsidRPr="00457429">
        <w:t>.</w:t>
      </w:r>
      <w:r w:rsidR="00D70305">
        <w:t xml:space="preserve"> </w:t>
      </w:r>
    </w:p>
    <w:p w14:paraId="7558ADC2" w14:textId="30E40AF8" w:rsidR="00723054" w:rsidRPr="00457429" w:rsidRDefault="00457429" w:rsidP="00457429">
      <w:pPr>
        <w:pStyle w:val="Text"/>
        <w:rPr>
          <w:lang w:val="en-IN"/>
        </w:rPr>
      </w:pPr>
      <w:r w:rsidRPr="00457429">
        <w:rPr>
          <w:lang w:val="en-IN"/>
        </w:rPr>
        <w:t>Some essential features of Random Forests: Each decision tree gets created independently, which implies total usage of the processing power available to create Random Forests. Train-Test split isn’t required as thirty percent of the data is always unseen. It is also relatively slower to decision trees for predictions as it is a set of decision trees</w:t>
      </w:r>
      <w:r>
        <w:rPr>
          <w:lang w:val="en-IN"/>
        </w:rPr>
        <w:t>.</w:t>
      </w:r>
    </w:p>
    <w:p w14:paraId="660ED6B2" w14:textId="77777777" w:rsidR="00723054" w:rsidRDefault="00723054" w:rsidP="00723054">
      <w:pPr>
        <w:pStyle w:val="Heading2"/>
        <w:numPr>
          <w:ilvl w:val="1"/>
          <w:numId w:val="1"/>
        </w:numPr>
        <w:tabs>
          <w:tab w:val="clear" w:pos="0"/>
          <w:tab w:val="num" w:pos="360"/>
        </w:tabs>
        <w:ind w:left="578" w:hanging="578"/>
      </w:pPr>
      <w:r>
        <w:t>Footnotes</w:t>
      </w:r>
    </w:p>
    <w:p w14:paraId="624F682B" w14:textId="77777777" w:rsidR="00723054" w:rsidRDefault="00723054" w:rsidP="00723054">
      <w:pPr>
        <w:pStyle w:val="Text"/>
      </w:pPr>
      <w:r>
        <w:t>Please use footnotes</w:t>
      </w:r>
      <w:r>
        <w:rPr>
          <w:rStyle w:val="FootnoteCharacters"/>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66A3252B" w14:textId="77777777" w:rsidR="008F727B" w:rsidRDefault="008F727B" w:rsidP="008F727B">
      <w:pPr>
        <w:pStyle w:val="Heading2"/>
        <w:numPr>
          <w:ilvl w:val="1"/>
          <w:numId w:val="1"/>
        </w:numPr>
        <w:tabs>
          <w:tab w:val="clear" w:pos="0"/>
          <w:tab w:val="num" w:pos="360"/>
        </w:tabs>
        <w:ind w:left="578" w:hanging="578"/>
        <w:rPr>
          <w:ins w:id="0" w:author="Changes since 0" w:date="2022-10-30T01:51:00Z"/>
        </w:rPr>
      </w:pPr>
      <w:ins w:id="1" w:author="Changes since 0" w:date="2022-10-30T01:51:00Z">
        <w:r>
          <w:t>Naïve Bayes</w:t>
        </w:r>
      </w:ins>
    </w:p>
    <w:p w14:paraId="1BD5C395" w14:textId="442C8F5E" w:rsidR="008F727B" w:rsidRDefault="00F170AD" w:rsidP="008F727B">
      <w:pPr>
        <w:ind w:firstLine="202"/>
        <w:jc w:val="both"/>
        <w:rPr>
          <w:ins w:id="2" w:author="Changes since 0" w:date="2022-10-30T01:51:00Z"/>
        </w:rPr>
      </w:pPr>
      <w:r>
        <w:rPr>
          <w:color w:val="000000"/>
        </w:rPr>
        <w:t>Naïve Bayes is based majorly on Bayes’ theorem, which helps in finding conditional probabilities</w:t>
      </w:r>
      <w:ins w:id="3" w:author="Changes since 0" w:date="2022-10-30T01:51:00Z">
        <w:r w:rsidR="008F727B">
          <w:t>:</w:t>
        </w:r>
      </w:ins>
    </w:p>
    <w:p w14:paraId="72BCE040" w14:textId="77777777" w:rsidR="008F727B" w:rsidRDefault="008F727B" w:rsidP="008F727B">
      <w:pPr>
        <w:ind w:firstLine="202"/>
        <w:jc w:val="both"/>
        <w:rPr>
          <w:ins w:id="4" w:author="Changes since 0" w:date="2022-10-30T01:51:00Z"/>
        </w:rPr>
      </w:pPr>
    </w:p>
    <w:p w14:paraId="52F3EF22" w14:textId="77777777" w:rsidR="008F727B" w:rsidRDefault="008F727B" w:rsidP="008F727B">
      <w:pPr>
        <w:ind w:left="720" w:firstLine="720"/>
        <w:rPr>
          <w:ins w:id="5" w:author="Changes since 0" w:date="2022-10-30T01:51:00Z"/>
        </w:rPr>
      </w:pPr>
      <m:oMath>
        <m:r>
          <w:ins w:id="6" w:author="Changes since 0" w:date="2022-10-30T01:51:00Z">
            <w:rPr>
              <w:rFonts w:ascii="Cambria Math" w:hAnsi="Cambria Math"/>
            </w:rPr>
            <m:t>P</m:t>
          </w:ins>
        </m:r>
        <m:d>
          <m:dPr>
            <m:ctrlPr>
              <w:ins w:id="7" w:author="Changes since 0" w:date="2022-10-30T01:51:00Z">
                <w:rPr>
                  <w:rFonts w:ascii="Cambria Math" w:hAnsi="Cambria Math"/>
                  <w:i/>
                </w:rPr>
              </w:ins>
            </m:ctrlPr>
          </m:dPr>
          <m:e>
            <m:r>
              <w:ins w:id="8" w:author="Changes since 0" w:date="2022-10-30T01:51:00Z">
                <w:rPr>
                  <w:rFonts w:ascii="Cambria Math" w:hAnsi="Cambria Math"/>
                </w:rPr>
                <m:t>A</m:t>
              </w:ins>
            </m:r>
          </m:e>
          <m:e>
            <m:r>
              <w:ins w:id="9" w:author="Changes since 0" w:date="2022-10-30T01:51:00Z">
                <w:rPr>
                  <w:rFonts w:ascii="Cambria Math" w:hAnsi="Cambria Math"/>
                </w:rPr>
                <m:t>B</m:t>
              </w:ins>
            </m:r>
          </m:e>
        </m:d>
        <m:r>
          <w:ins w:id="10" w:author="Changes since 0" w:date="2022-10-30T01:51:00Z">
            <w:rPr>
              <w:rFonts w:ascii="Cambria Math" w:hAnsi="Cambria Math"/>
            </w:rPr>
            <m:t>=</m:t>
          </w:ins>
        </m:r>
        <m:f>
          <m:fPr>
            <m:ctrlPr>
              <w:ins w:id="11" w:author="Changes since 0" w:date="2022-10-30T01:51:00Z">
                <w:rPr>
                  <w:rFonts w:ascii="Cambria Math" w:hAnsi="Cambria Math"/>
                  <w:i/>
                </w:rPr>
              </w:ins>
            </m:ctrlPr>
          </m:fPr>
          <m:num>
            <m:r>
              <w:ins w:id="12" w:author="Changes since 0" w:date="2022-10-30T01:51:00Z">
                <w:rPr>
                  <w:rFonts w:ascii="Cambria Math" w:hAnsi="Cambria Math"/>
                </w:rPr>
                <m:t>P</m:t>
              </w:ins>
            </m:r>
            <m:d>
              <m:dPr>
                <m:ctrlPr>
                  <w:ins w:id="13" w:author="Changes since 0" w:date="2022-10-30T01:51:00Z">
                    <w:rPr>
                      <w:rFonts w:ascii="Cambria Math" w:hAnsi="Cambria Math"/>
                      <w:i/>
                    </w:rPr>
                  </w:ins>
                </m:ctrlPr>
              </m:dPr>
              <m:e>
                <m:r>
                  <w:ins w:id="14" w:author="Changes since 0" w:date="2022-10-30T01:51:00Z">
                    <w:rPr>
                      <w:rFonts w:ascii="Cambria Math" w:hAnsi="Cambria Math"/>
                    </w:rPr>
                    <m:t>B</m:t>
                  </w:ins>
                </m:r>
              </m:e>
              <m:e>
                <m:r>
                  <w:ins w:id="15" w:author="Changes since 0" w:date="2022-10-30T01:51:00Z">
                    <w:rPr>
                      <w:rFonts w:ascii="Cambria Math" w:hAnsi="Cambria Math"/>
                    </w:rPr>
                    <m:t>A</m:t>
                  </w:ins>
                </m:r>
              </m:e>
            </m:d>
            <m:r>
              <w:ins w:id="16" w:author="Changes since 0" w:date="2022-10-30T01:51:00Z">
                <w:rPr>
                  <w:rFonts w:ascii="Cambria Math" w:hAnsi="Cambria Math"/>
                </w:rPr>
                <m:t>P</m:t>
              </w:ins>
            </m:r>
            <m:d>
              <m:dPr>
                <m:ctrlPr>
                  <w:ins w:id="17" w:author="Changes since 0" w:date="2022-10-30T01:51:00Z">
                    <w:rPr>
                      <w:rFonts w:ascii="Cambria Math" w:hAnsi="Cambria Math"/>
                      <w:i/>
                    </w:rPr>
                  </w:ins>
                </m:ctrlPr>
              </m:dPr>
              <m:e>
                <m:r>
                  <w:ins w:id="18" w:author="Changes since 0" w:date="2022-10-30T01:51:00Z">
                    <w:rPr>
                      <w:rFonts w:ascii="Cambria Math" w:hAnsi="Cambria Math"/>
                    </w:rPr>
                    <m:t>A</m:t>
                  </w:ins>
                </m:r>
              </m:e>
            </m:d>
          </m:num>
          <m:den>
            <m:r>
              <w:ins w:id="19" w:author="Changes since 0" w:date="2022-10-30T01:51:00Z">
                <w:rPr>
                  <w:rFonts w:ascii="Cambria Math" w:hAnsi="Cambria Math"/>
                </w:rPr>
                <m:t>P</m:t>
              </w:ins>
            </m:r>
            <m:d>
              <m:dPr>
                <m:ctrlPr>
                  <w:ins w:id="20" w:author="Changes since 0" w:date="2022-10-30T01:51:00Z">
                    <w:rPr>
                      <w:rFonts w:ascii="Cambria Math" w:hAnsi="Cambria Math"/>
                      <w:i/>
                    </w:rPr>
                  </w:ins>
                </m:ctrlPr>
              </m:dPr>
              <m:e>
                <m:r>
                  <w:ins w:id="21" w:author="Changes since 0" w:date="2022-10-30T01:51:00Z">
                    <w:rPr>
                      <w:rFonts w:ascii="Cambria Math" w:hAnsi="Cambria Math"/>
                    </w:rPr>
                    <m:t>B</m:t>
                  </w:ins>
                </m:r>
              </m:e>
            </m:d>
          </m:den>
        </m:f>
      </m:oMath>
      <w:ins w:id="22" w:author="Changes since 0" w:date="2022-10-30T01:51:00Z">
        <w:r>
          <w:t xml:space="preserve">       </w:t>
        </w:r>
        <w:r>
          <w:tab/>
        </w:r>
        <w:r>
          <w:tab/>
          <w:t xml:space="preserve">   (5)</w:t>
        </w:r>
      </w:ins>
    </w:p>
    <w:p w14:paraId="7329DD2A" w14:textId="2E847031" w:rsidR="008F727B" w:rsidRDefault="0031446D" w:rsidP="0031446D">
      <w:pPr>
        <w:rPr>
          <w:ins w:id="23" w:author="Changes since 0" w:date="2022-10-30T01:51:00Z"/>
        </w:rPr>
      </w:pPr>
      <w:r>
        <w:t xml:space="preserve">    </w:t>
      </w:r>
      <w:ins w:id="24" w:author="Changes since 0" w:date="2022-10-30T01:51:00Z">
        <w:r w:rsidR="008F727B">
          <w:t xml:space="preserve">Here A and B denote events. </w:t>
        </w:r>
      </w:ins>
    </w:p>
    <w:p w14:paraId="28169117" w14:textId="77777777" w:rsidR="008F727B" w:rsidRDefault="008F727B" w:rsidP="008F727B">
      <w:pPr>
        <w:rPr>
          <w:ins w:id="25" w:author="Changes since 0" w:date="2022-10-30T01:51:00Z"/>
        </w:rPr>
      </w:pPr>
    </w:p>
    <w:p w14:paraId="04C8EA83" w14:textId="29D0C518" w:rsidR="008F727B" w:rsidRDefault="004C6EF0" w:rsidP="008F727B">
      <w:pPr>
        <w:jc w:val="both"/>
        <w:rPr>
          <w:ins w:id="26" w:author="Changes since 0" w:date="2022-10-30T01:51:00Z"/>
        </w:rPr>
      </w:pPr>
      <w:r>
        <w:t xml:space="preserve">    </w:t>
      </w:r>
      <w:ins w:id="27" w:author="Changes since 0" w:date="2022-10-30T01:51:00Z">
        <w:r w:rsidR="008F727B">
          <w:t>If there are multiple features (let’s say n)</w:t>
        </w:r>
      </w:ins>
      <w:r w:rsidR="00F170AD">
        <w:t>,</w:t>
      </w:r>
      <w:ins w:id="28" w:author="Changes since 0" w:date="2022-10-30T01:51:00Z">
        <w:r w:rsidR="008F727B">
          <w:t xml:space="preserve"> then the dependent feature vector is X = (x</w:t>
        </w:r>
        <w:r w:rsidR="008F727B">
          <w:rPr>
            <w:vertAlign w:val="subscript"/>
          </w:rPr>
          <w:t>1</w:t>
        </w:r>
        <w:r w:rsidR="008F727B">
          <w:t>, x</w:t>
        </w:r>
        <w:r w:rsidR="008F727B">
          <w:rPr>
            <w:vertAlign w:val="subscript"/>
          </w:rPr>
          <w:t>2</w:t>
        </w:r>
        <w:r w:rsidR="008F727B">
          <w:t>, … x</w:t>
        </w:r>
        <w:r w:rsidR="008F727B">
          <w:rPr>
            <w:vertAlign w:val="subscript"/>
          </w:rPr>
          <w:t>n</w:t>
        </w:r>
        <w:r w:rsidR="008F727B">
          <w:t>)</w:t>
        </w:r>
      </w:ins>
      <w:r w:rsidR="00F170AD">
        <w:t>.</w:t>
      </w:r>
      <w:ins w:id="29" w:author="Changes since 0" w:date="2022-10-30T01:51:00Z">
        <w:r w:rsidR="008F727B">
          <w:t xml:space="preserve"> </w:t>
        </w:r>
      </w:ins>
      <w:r w:rsidR="00F170AD">
        <w:t>U</w:t>
      </w:r>
      <w:ins w:id="30" w:author="Changes since 0" w:date="2022-10-30T01:51:00Z">
        <w:r w:rsidR="008F727B">
          <w:t>sing this vector with class variable ‘y’, we get the equation below:</w:t>
        </w:r>
      </w:ins>
    </w:p>
    <w:p w14:paraId="2AD95E2F" w14:textId="77777777" w:rsidR="008F727B" w:rsidRDefault="008F727B" w:rsidP="008F727B">
      <w:pPr>
        <w:ind w:firstLine="202"/>
        <w:jc w:val="both"/>
        <w:rPr>
          <w:ins w:id="31" w:author="Changes since 0" w:date="2022-10-30T01:51:00Z"/>
        </w:rPr>
      </w:pPr>
    </w:p>
    <w:p w14:paraId="6FFF0C8F" w14:textId="77777777" w:rsidR="008F727B" w:rsidRDefault="008F727B" w:rsidP="008F727B">
      <w:pPr>
        <w:ind w:left="720" w:firstLine="720"/>
        <w:rPr>
          <w:ins w:id="32" w:author="Changes since 0" w:date="2022-10-30T01:51:00Z"/>
        </w:rPr>
      </w:pPr>
      <m:oMath>
        <m:r>
          <w:ins w:id="33" w:author="Changes since 0" w:date="2022-10-30T01:51:00Z">
            <w:rPr>
              <w:rFonts w:ascii="Cambria Math" w:hAnsi="Cambria Math"/>
            </w:rPr>
            <m:t>P</m:t>
          </w:ins>
        </m:r>
        <m:d>
          <m:dPr>
            <m:ctrlPr>
              <w:ins w:id="34" w:author="Changes since 0" w:date="2022-10-30T01:51:00Z">
                <w:rPr>
                  <w:rFonts w:ascii="Cambria Math" w:hAnsi="Cambria Math"/>
                  <w:i/>
                </w:rPr>
              </w:ins>
            </m:ctrlPr>
          </m:dPr>
          <m:e>
            <m:r>
              <w:ins w:id="35" w:author="Changes since 0" w:date="2022-10-30T01:51:00Z">
                <w:rPr>
                  <w:rFonts w:ascii="Cambria Math" w:hAnsi="Cambria Math"/>
                </w:rPr>
                <m:t>y</m:t>
              </w:ins>
            </m:r>
          </m:e>
          <m:e>
            <m:r>
              <w:ins w:id="36" w:author="Changes since 0" w:date="2022-10-30T01:51:00Z">
                <w:rPr>
                  <w:rFonts w:ascii="Cambria Math" w:hAnsi="Cambria Math"/>
                </w:rPr>
                <m:t>X</m:t>
              </w:ins>
            </m:r>
          </m:e>
        </m:d>
        <m:r>
          <w:ins w:id="37" w:author="Changes since 0" w:date="2022-10-30T01:51:00Z">
            <w:rPr>
              <w:rFonts w:ascii="Cambria Math" w:hAnsi="Cambria Math"/>
            </w:rPr>
            <m:t>=</m:t>
          </w:ins>
        </m:r>
        <m:f>
          <m:fPr>
            <m:ctrlPr>
              <w:ins w:id="38" w:author="Changes since 0" w:date="2022-10-30T01:51:00Z">
                <w:rPr>
                  <w:rFonts w:ascii="Cambria Math" w:hAnsi="Cambria Math"/>
                  <w:i/>
                </w:rPr>
              </w:ins>
            </m:ctrlPr>
          </m:fPr>
          <m:num>
            <m:r>
              <w:ins w:id="39" w:author="Changes since 0" w:date="2022-10-30T01:51:00Z">
                <w:rPr>
                  <w:rFonts w:ascii="Cambria Math" w:hAnsi="Cambria Math"/>
                </w:rPr>
                <m:t>P</m:t>
              </w:ins>
            </m:r>
            <m:d>
              <m:dPr>
                <m:ctrlPr>
                  <w:ins w:id="40" w:author="Changes since 0" w:date="2022-10-30T01:51:00Z">
                    <w:rPr>
                      <w:rFonts w:ascii="Cambria Math" w:hAnsi="Cambria Math"/>
                      <w:i/>
                    </w:rPr>
                  </w:ins>
                </m:ctrlPr>
              </m:dPr>
              <m:e>
                <m:r>
                  <w:ins w:id="41" w:author="Changes since 0" w:date="2022-10-30T01:51:00Z">
                    <w:rPr>
                      <w:rFonts w:ascii="Cambria Math" w:hAnsi="Cambria Math"/>
                    </w:rPr>
                    <m:t>X</m:t>
                  </w:ins>
                </m:r>
              </m:e>
              <m:e>
                <m:r>
                  <w:ins w:id="42" w:author="Changes since 0" w:date="2022-10-30T01:51:00Z">
                    <w:rPr>
                      <w:rFonts w:ascii="Cambria Math" w:hAnsi="Cambria Math"/>
                    </w:rPr>
                    <m:t>y</m:t>
                  </w:ins>
                </m:r>
              </m:e>
            </m:d>
            <m:r>
              <w:ins w:id="43" w:author="Changes since 0" w:date="2022-10-30T01:51:00Z">
                <w:rPr>
                  <w:rFonts w:ascii="Cambria Math" w:hAnsi="Cambria Math"/>
                </w:rPr>
                <m:t>P</m:t>
              </w:ins>
            </m:r>
            <m:d>
              <m:dPr>
                <m:ctrlPr>
                  <w:ins w:id="44" w:author="Changes since 0" w:date="2022-10-30T01:51:00Z">
                    <w:rPr>
                      <w:rFonts w:ascii="Cambria Math" w:hAnsi="Cambria Math"/>
                      <w:i/>
                    </w:rPr>
                  </w:ins>
                </m:ctrlPr>
              </m:dPr>
              <m:e>
                <m:r>
                  <w:ins w:id="45" w:author="Changes since 0" w:date="2022-10-30T01:51:00Z">
                    <w:rPr>
                      <w:rFonts w:ascii="Cambria Math" w:hAnsi="Cambria Math"/>
                    </w:rPr>
                    <m:t>y</m:t>
                  </w:ins>
                </m:r>
              </m:e>
            </m:d>
          </m:num>
          <m:den>
            <m:r>
              <w:ins w:id="46" w:author="Changes since 0" w:date="2022-10-30T01:51:00Z">
                <w:rPr>
                  <w:rFonts w:ascii="Cambria Math" w:hAnsi="Cambria Math"/>
                </w:rPr>
                <m:t>P</m:t>
              </w:ins>
            </m:r>
            <m:d>
              <m:dPr>
                <m:ctrlPr>
                  <w:ins w:id="47" w:author="Changes since 0" w:date="2022-10-30T01:51:00Z">
                    <w:rPr>
                      <w:rFonts w:ascii="Cambria Math" w:hAnsi="Cambria Math"/>
                      <w:i/>
                    </w:rPr>
                  </w:ins>
                </m:ctrlPr>
              </m:dPr>
              <m:e>
                <m:r>
                  <w:ins w:id="48" w:author="Changes since 0" w:date="2022-10-30T01:51:00Z">
                    <w:rPr>
                      <w:rFonts w:ascii="Cambria Math" w:hAnsi="Cambria Math"/>
                    </w:rPr>
                    <m:t>X</m:t>
                  </w:ins>
                </m:r>
              </m:e>
            </m:d>
          </m:den>
        </m:f>
      </m:oMath>
      <w:ins w:id="49" w:author="Changes since 0" w:date="2022-10-30T01:51:00Z">
        <w:r>
          <w:t xml:space="preserve">       </w:t>
        </w:r>
        <w:r>
          <w:tab/>
        </w:r>
        <w:r>
          <w:tab/>
          <w:t xml:space="preserve">   (6)</w:t>
        </w:r>
      </w:ins>
    </w:p>
    <w:p w14:paraId="2691C1D6" w14:textId="77777777" w:rsidR="008F727B" w:rsidRDefault="008F727B" w:rsidP="008F727B">
      <w:pPr>
        <w:rPr>
          <w:ins w:id="50" w:author="Changes since 0" w:date="2022-10-30T01:51:00Z"/>
        </w:rPr>
      </w:pPr>
      <w:r>
        <w:t>Or,</w:t>
      </w:r>
    </w:p>
    <w:p w14:paraId="40C5FA32" w14:textId="77777777" w:rsidR="008F727B" w:rsidRDefault="008F727B" w:rsidP="008F727B">
      <w:pPr>
        <w:ind w:left="720"/>
        <w:rPr>
          <w:ins w:id="51" w:author="Changes since 0" w:date="2022-10-30T01:51:00Z"/>
        </w:rPr>
      </w:pPr>
      <m:oMath>
        <m:r>
          <w:ins w:id="52" w:author="Changes since 0" w:date="2022-10-30T01:51:00Z">
            <w:rPr>
              <w:rFonts w:ascii="Cambria Math" w:hAnsi="Cambria Math"/>
            </w:rPr>
            <m:t>P</m:t>
          </w:ins>
        </m:r>
        <m:d>
          <m:dPr>
            <m:ctrlPr>
              <w:ins w:id="53" w:author="Changes since 0" w:date="2022-10-30T01:51:00Z">
                <w:rPr>
                  <w:rFonts w:ascii="Cambria Math" w:hAnsi="Cambria Math"/>
                  <w:i/>
                </w:rPr>
              </w:ins>
            </m:ctrlPr>
          </m:dPr>
          <m:e>
            <m:r>
              <w:ins w:id="54" w:author="Changes since 0" w:date="2022-10-30T01:51:00Z">
                <w:rPr>
                  <w:rFonts w:ascii="Cambria Math" w:hAnsi="Cambria Math"/>
                </w:rPr>
                <m:t>y</m:t>
              </w:ins>
            </m:r>
          </m:e>
          <m:e>
            <m:sSub>
              <m:sSubPr>
                <m:ctrlPr>
                  <w:ins w:id="55" w:author="Changes since 0" w:date="2022-10-30T01:51:00Z">
                    <w:rPr>
                      <w:rFonts w:ascii="Cambria Math" w:hAnsi="Cambria Math"/>
                      <w:i/>
                    </w:rPr>
                  </w:ins>
                </m:ctrlPr>
              </m:sSubPr>
              <m:e>
                <m:r>
                  <w:ins w:id="56" w:author="Changes since 0" w:date="2022-10-30T01:51:00Z">
                    <w:rPr>
                      <w:rFonts w:ascii="Cambria Math" w:hAnsi="Cambria Math"/>
                    </w:rPr>
                    <m:t>x</m:t>
                  </w:ins>
                </m:r>
              </m:e>
              <m:sub>
                <m:r>
                  <w:ins w:id="57" w:author="Changes since 0" w:date="2022-10-30T01:51:00Z">
                    <w:rPr>
                      <w:rFonts w:ascii="Cambria Math" w:hAnsi="Cambria Math"/>
                    </w:rPr>
                    <m:t>1</m:t>
                  </w:ins>
                </m:r>
              </m:sub>
            </m:sSub>
            <m:r>
              <w:ins w:id="58" w:author="Changes since 0" w:date="2022-10-30T01:51:00Z">
                <w:rPr>
                  <w:rFonts w:ascii="Cambria Math" w:hAnsi="Cambria Math"/>
                </w:rPr>
                <m:t xml:space="preserve">, </m:t>
              </w:ins>
            </m:r>
            <m:sSub>
              <m:sSubPr>
                <m:ctrlPr>
                  <w:ins w:id="59" w:author="Changes since 0" w:date="2022-10-30T01:51:00Z">
                    <w:rPr>
                      <w:rFonts w:ascii="Cambria Math" w:hAnsi="Cambria Math"/>
                      <w:i/>
                    </w:rPr>
                  </w:ins>
                </m:ctrlPr>
              </m:sSubPr>
              <m:e>
                <m:r>
                  <w:ins w:id="60" w:author="Changes since 0" w:date="2022-10-30T01:51:00Z">
                    <w:rPr>
                      <w:rFonts w:ascii="Cambria Math" w:hAnsi="Cambria Math"/>
                    </w:rPr>
                    <m:t>x</m:t>
                  </w:ins>
                </m:r>
              </m:e>
              <m:sub>
                <m:r>
                  <w:ins w:id="61" w:author="Changes since 0" w:date="2022-10-30T01:51:00Z">
                    <w:rPr>
                      <w:rFonts w:ascii="Cambria Math" w:hAnsi="Cambria Math"/>
                    </w:rPr>
                    <m:t>2</m:t>
                  </w:ins>
                </m:r>
              </m:sub>
            </m:sSub>
            <m:r>
              <w:ins w:id="62" w:author="Changes since 0" w:date="2022-10-30T01:51:00Z">
                <w:rPr>
                  <w:rFonts w:ascii="Cambria Math" w:hAnsi="Cambria Math"/>
                </w:rPr>
                <m:t>…</m:t>
              </w:ins>
            </m:r>
            <m:sSub>
              <m:sSubPr>
                <m:ctrlPr>
                  <w:ins w:id="63" w:author="Changes since 0" w:date="2022-10-30T01:51:00Z">
                    <w:rPr>
                      <w:rFonts w:ascii="Cambria Math" w:hAnsi="Cambria Math"/>
                      <w:i/>
                    </w:rPr>
                  </w:ins>
                </m:ctrlPr>
              </m:sSubPr>
              <m:e>
                <m:r>
                  <w:ins w:id="64" w:author="Changes since 0" w:date="2022-10-30T01:51:00Z">
                    <w:rPr>
                      <w:rFonts w:ascii="Cambria Math" w:hAnsi="Cambria Math"/>
                    </w:rPr>
                    <m:t>x</m:t>
                  </w:ins>
                </m:r>
              </m:e>
              <m:sub>
                <m:r>
                  <w:ins w:id="65" w:author="Changes since 0" w:date="2022-10-30T01:51:00Z">
                    <w:rPr>
                      <w:rFonts w:ascii="Cambria Math" w:hAnsi="Cambria Math"/>
                    </w:rPr>
                    <m:t>n</m:t>
                  </w:ins>
                </m:r>
              </m:sub>
            </m:sSub>
          </m:e>
        </m:d>
        <m:r>
          <w:ins w:id="66" w:author="Changes since 0" w:date="2022-10-30T01:51:00Z">
            <w:rPr>
              <w:rFonts w:ascii="Cambria Math" w:hAnsi="Cambria Math"/>
            </w:rPr>
            <m:t>=</m:t>
          </w:ins>
        </m:r>
        <m:f>
          <m:fPr>
            <m:ctrlPr>
              <w:ins w:id="67" w:author="Changes since 0" w:date="2022-10-30T01:51:00Z">
                <w:rPr>
                  <w:rFonts w:ascii="Cambria Math" w:hAnsi="Cambria Math"/>
                  <w:i/>
                </w:rPr>
              </w:ins>
            </m:ctrlPr>
          </m:fPr>
          <m:num>
            <m:r>
              <w:ins w:id="68" w:author="Changes since 0" w:date="2022-10-30T01:51:00Z">
                <w:rPr>
                  <w:rFonts w:ascii="Cambria Math" w:hAnsi="Cambria Math"/>
                </w:rPr>
                <m:t>P</m:t>
              </w:ins>
            </m:r>
            <m:d>
              <m:dPr>
                <m:ctrlPr>
                  <w:ins w:id="69" w:author="Changes since 0" w:date="2022-10-30T01:51:00Z">
                    <w:rPr>
                      <w:rFonts w:ascii="Cambria Math" w:hAnsi="Cambria Math"/>
                      <w:i/>
                    </w:rPr>
                  </w:ins>
                </m:ctrlPr>
              </m:dPr>
              <m:e>
                <m:sSub>
                  <m:sSubPr>
                    <m:ctrlPr>
                      <w:ins w:id="70" w:author="Changes since 0" w:date="2022-10-30T01:51:00Z">
                        <w:rPr>
                          <w:rFonts w:ascii="Cambria Math" w:hAnsi="Cambria Math"/>
                          <w:i/>
                        </w:rPr>
                      </w:ins>
                    </m:ctrlPr>
                  </m:sSubPr>
                  <m:e>
                    <m:r>
                      <w:ins w:id="71" w:author="Changes since 0" w:date="2022-10-30T01:51:00Z">
                        <w:rPr>
                          <w:rFonts w:ascii="Cambria Math" w:hAnsi="Cambria Math"/>
                        </w:rPr>
                        <m:t>x</m:t>
                      </w:ins>
                    </m:r>
                  </m:e>
                  <m:sub>
                    <m:r>
                      <w:ins w:id="72" w:author="Changes since 0" w:date="2022-10-30T01:51:00Z">
                        <w:rPr>
                          <w:rFonts w:ascii="Cambria Math" w:hAnsi="Cambria Math"/>
                        </w:rPr>
                        <m:t>1</m:t>
                      </w:ins>
                    </m:r>
                  </m:sub>
                </m:sSub>
                <m:r>
                  <w:ins w:id="73" w:author="Changes since 0" w:date="2022-10-30T01:51:00Z">
                    <w:rPr>
                      <w:rFonts w:ascii="Cambria Math" w:hAnsi="Cambria Math"/>
                    </w:rPr>
                    <m:t xml:space="preserve">, </m:t>
                  </w:ins>
                </m:r>
                <m:sSub>
                  <m:sSubPr>
                    <m:ctrlPr>
                      <w:ins w:id="74" w:author="Changes since 0" w:date="2022-10-30T01:51:00Z">
                        <w:rPr>
                          <w:rFonts w:ascii="Cambria Math" w:hAnsi="Cambria Math"/>
                          <w:i/>
                        </w:rPr>
                      </w:ins>
                    </m:ctrlPr>
                  </m:sSubPr>
                  <m:e>
                    <m:r>
                      <w:ins w:id="75" w:author="Changes since 0" w:date="2022-10-30T01:51:00Z">
                        <w:rPr>
                          <w:rFonts w:ascii="Cambria Math" w:hAnsi="Cambria Math"/>
                        </w:rPr>
                        <m:t>x</m:t>
                      </w:ins>
                    </m:r>
                  </m:e>
                  <m:sub>
                    <m:r>
                      <w:ins w:id="76" w:author="Changes since 0" w:date="2022-10-30T01:51:00Z">
                        <w:rPr>
                          <w:rFonts w:ascii="Cambria Math" w:hAnsi="Cambria Math"/>
                        </w:rPr>
                        <m:t>2</m:t>
                      </w:ins>
                    </m:r>
                  </m:sub>
                </m:sSub>
                <m:r>
                  <w:ins w:id="77" w:author="Changes since 0" w:date="2022-10-30T01:51:00Z">
                    <w:rPr>
                      <w:rFonts w:ascii="Cambria Math" w:hAnsi="Cambria Math"/>
                    </w:rPr>
                    <m:t>…</m:t>
                  </w:ins>
                </m:r>
                <m:sSub>
                  <m:sSubPr>
                    <m:ctrlPr>
                      <w:ins w:id="78" w:author="Changes since 0" w:date="2022-10-30T01:51:00Z">
                        <w:rPr>
                          <w:rFonts w:ascii="Cambria Math" w:hAnsi="Cambria Math"/>
                          <w:i/>
                        </w:rPr>
                      </w:ins>
                    </m:ctrlPr>
                  </m:sSubPr>
                  <m:e>
                    <m:r>
                      <w:ins w:id="79" w:author="Changes since 0" w:date="2022-10-30T01:51:00Z">
                        <w:rPr>
                          <w:rFonts w:ascii="Cambria Math" w:hAnsi="Cambria Math"/>
                        </w:rPr>
                        <m:t>x</m:t>
                      </w:ins>
                    </m:r>
                  </m:e>
                  <m:sub>
                    <m:r>
                      <w:ins w:id="80" w:author="Changes since 0" w:date="2022-10-30T01:51:00Z">
                        <w:rPr>
                          <w:rFonts w:ascii="Cambria Math" w:hAnsi="Cambria Math"/>
                        </w:rPr>
                        <m:t>n</m:t>
                      </w:ins>
                    </m:r>
                  </m:sub>
                </m:sSub>
              </m:e>
              <m:e>
                <m:r>
                  <w:ins w:id="81" w:author="Changes since 0" w:date="2022-10-30T01:51:00Z">
                    <w:rPr>
                      <w:rFonts w:ascii="Cambria Math" w:hAnsi="Cambria Math"/>
                    </w:rPr>
                    <m:t>y</m:t>
                  </w:ins>
                </m:r>
              </m:e>
            </m:d>
            <m:r>
              <w:ins w:id="82" w:author="Changes since 0" w:date="2022-10-30T01:51:00Z">
                <w:rPr>
                  <w:rFonts w:ascii="Cambria Math" w:hAnsi="Cambria Math"/>
                </w:rPr>
                <m:t>P</m:t>
              </w:ins>
            </m:r>
            <m:d>
              <m:dPr>
                <m:ctrlPr>
                  <w:ins w:id="83" w:author="Changes since 0" w:date="2022-10-30T01:51:00Z">
                    <w:rPr>
                      <w:rFonts w:ascii="Cambria Math" w:hAnsi="Cambria Math"/>
                      <w:i/>
                    </w:rPr>
                  </w:ins>
                </m:ctrlPr>
              </m:dPr>
              <m:e>
                <m:r>
                  <w:ins w:id="84" w:author="Changes since 0" w:date="2022-10-30T01:51:00Z">
                    <w:rPr>
                      <w:rFonts w:ascii="Cambria Math" w:hAnsi="Cambria Math"/>
                    </w:rPr>
                    <m:t>y</m:t>
                  </w:ins>
                </m:r>
              </m:e>
            </m:d>
          </m:num>
          <m:den>
            <m:r>
              <w:ins w:id="85" w:author="Changes since 0" w:date="2022-10-30T01:51:00Z">
                <w:rPr>
                  <w:rFonts w:ascii="Cambria Math" w:hAnsi="Cambria Math"/>
                </w:rPr>
                <m:t>P</m:t>
              </w:ins>
            </m:r>
            <m:d>
              <m:dPr>
                <m:ctrlPr>
                  <w:ins w:id="86" w:author="Changes since 0" w:date="2022-10-30T01:51:00Z">
                    <w:rPr>
                      <w:rFonts w:ascii="Cambria Math" w:hAnsi="Cambria Math"/>
                      <w:i/>
                    </w:rPr>
                  </w:ins>
                </m:ctrlPr>
              </m:dPr>
              <m:e>
                <m:sSub>
                  <m:sSubPr>
                    <m:ctrlPr>
                      <w:ins w:id="87" w:author="Changes since 0" w:date="2022-10-30T01:51:00Z">
                        <w:rPr>
                          <w:rFonts w:ascii="Cambria Math" w:hAnsi="Cambria Math"/>
                          <w:i/>
                        </w:rPr>
                      </w:ins>
                    </m:ctrlPr>
                  </m:sSubPr>
                  <m:e>
                    <m:r>
                      <w:ins w:id="88" w:author="Changes since 0" w:date="2022-10-30T01:51:00Z">
                        <w:rPr>
                          <w:rFonts w:ascii="Cambria Math" w:hAnsi="Cambria Math"/>
                        </w:rPr>
                        <m:t>x</m:t>
                      </w:ins>
                    </m:r>
                  </m:e>
                  <m:sub>
                    <m:r>
                      <w:ins w:id="89" w:author="Changes since 0" w:date="2022-10-30T01:51:00Z">
                        <w:rPr>
                          <w:rFonts w:ascii="Cambria Math" w:hAnsi="Cambria Math"/>
                        </w:rPr>
                        <m:t>1</m:t>
                      </w:ins>
                    </m:r>
                  </m:sub>
                </m:sSub>
                <m:r>
                  <w:ins w:id="90" w:author="Changes since 0" w:date="2022-10-30T01:51:00Z">
                    <w:rPr>
                      <w:rFonts w:ascii="Cambria Math" w:hAnsi="Cambria Math"/>
                    </w:rPr>
                    <m:t xml:space="preserve">, </m:t>
                  </w:ins>
                </m:r>
                <m:sSub>
                  <m:sSubPr>
                    <m:ctrlPr>
                      <w:ins w:id="91" w:author="Changes since 0" w:date="2022-10-30T01:51:00Z">
                        <w:rPr>
                          <w:rFonts w:ascii="Cambria Math" w:hAnsi="Cambria Math"/>
                          <w:i/>
                        </w:rPr>
                      </w:ins>
                    </m:ctrlPr>
                  </m:sSubPr>
                  <m:e>
                    <m:r>
                      <w:ins w:id="92" w:author="Changes since 0" w:date="2022-10-30T01:51:00Z">
                        <w:rPr>
                          <w:rFonts w:ascii="Cambria Math" w:hAnsi="Cambria Math"/>
                        </w:rPr>
                        <m:t>x</m:t>
                      </w:ins>
                    </m:r>
                  </m:e>
                  <m:sub>
                    <m:r>
                      <w:ins w:id="93" w:author="Changes since 0" w:date="2022-10-30T01:51:00Z">
                        <w:rPr>
                          <w:rFonts w:ascii="Cambria Math" w:hAnsi="Cambria Math"/>
                        </w:rPr>
                        <m:t>2</m:t>
                      </w:ins>
                    </m:r>
                  </m:sub>
                </m:sSub>
                <m:r>
                  <w:ins w:id="94" w:author="Changes since 0" w:date="2022-10-30T01:51:00Z">
                    <w:rPr>
                      <w:rFonts w:ascii="Cambria Math" w:hAnsi="Cambria Math"/>
                    </w:rPr>
                    <m:t>…</m:t>
                  </w:ins>
                </m:r>
                <m:sSub>
                  <m:sSubPr>
                    <m:ctrlPr>
                      <w:ins w:id="95" w:author="Changes since 0" w:date="2022-10-30T01:51:00Z">
                        <w:rPr>
                          <w:rFonts w:ascii="Cambria Math" w:hAnsi="Cambria Math"/>
                          <w:i/>
                        </w:rPr>
                      </w:ins>
                    </m:ctrlPr>
                  </m:sSubPr>
                  <m:e>
                    <m:r>
                      <w:ins w:id="96" w:author="Changes since 0" w:date="2022-10-30T01:51:00Z">
                        <w:rPr>
                          <w:rFonts w:ascii="Cambria Math" w:hAnsi="Cambria Math"/>
                        </w:rPr>
                        <m:t>x</m:t>
                      </w:ins>
                    </m:r>
                  </m:e>
                  <m:sub>
                    <m:r>
                      <w:ins w:id="97" w:author="Changes since 0" w:date="2022-10-30T01:51:00Z">
                        <w:rPr>
                          <w:rFonts w:ascii="Cambria Math" w:hAnsi="Cambria Math"/>
                        </w:rPr>
                        <m:t>n</m:t>
                      </w:ins>
                    </m:r>
                  </m:sub>
                </m:sSub>
              </m:e>
            </m:d>
          </m:den>
        </m:f>
      </m:oMath>
      <w:ins w:id="98" w:author="Changes since 0" w:date="2022-10-30T01:51:00Z">
        <w:r>
          <w:t xml:space="preserve">       </w:t>
        </w:r>
        <w:r>
          <w:tab/>
          <w:t xml:space="preserve">   (7)</w:t>
        </w:r>
      </w:ins>
    </w:p>
    <w:p w14:paraId="061C26A3" w14:textId="77777777" w:rsidR="008F727B" w:rsidRDefault="008F727B" w:rsidP="008F727B">
      <w:pPr>
        <w:rPr>
          <w:ins w:id="99" w:author="Changes since 0" w:date="2022-10-30T01:51:00Z"/>
        </w:rPr>
      </w:pPr>
    </w:p>
    <w:p w14:paraId="0102DFDC" w14:textId="7723D122" w:rsidR="008F727B" w:rsidRDefault="004C6EF0" w:rsidP="008F727B">
      <w:r>
        <w:lastRenderedPageBreak/>
        <w:t xml:space="preserve">    </w:t>
      </w:r>
      <w:ins w:id="100" w:author="Changes since 0" w:date="2022-10-30T01:51:00Z">
        <w:r w:rsidR="008F727B">
          <w:t xml:space="preserve">The defining property of Naïve </w:t>
        </w:r>
      </w:ins>
      <w:r w:rsidR="00F170AD">
        <w:t>B</w:t>
      </w:r>
      <w:ins w:id="101" w:author="Changes since 0" w:date="2022-10-30T01:51:00Z">
        <w:r w:rsidR="008F727B">
          <w:t xml:space="preserve">ayes is that here it makes a ‘naïve’ </w:t>
        </w:r>
      </w:ins>
      <w:r w:rsidR="008F727B">
        <w:t>assumption: -</w:t>
      </w:r>
      <w:ins w:id="102" w:author="Changes since 0" w:date="2022-10-30T01:51:00Z">
        <w:r w:rsidR="008F727B">
          <w:t xml:space="preserve"> all these features are independent of each other.</w:t>
        </w:r>
      </w:ins>
      <w:r w:rsidR="008F727B">
        <w:t xml:space="preserve"> This reduces the complexity of the equation given above as the term </w:t>
      </w:r>
      <m:oMath>
        <m:r>
          <w:ins w:id="103" w:author="Changes since 0" w:date="2022-10-30T01:51:00Z">
            <w:rPr>
              <w:rFonts w:ascii="Cambria Math" w:hAnsi="Cambria Math"/>
            </w:rPr>
            <m:t>P</m:t>
          </w:ins>
        </m:r>
        <m:d>
          <m:dPr>
            <m:ctrlPr>
              <w:ins w:id="104" w:author="Changes since 0" w:date="2022-10-30T01:51:00Z">
                <w:rPr>
                  <w:rFonts w:ascii="Cambria Math" w:hAnsi="Cambria Math"/>
                  <w:i/>
                </w:rPr>
              </w:ins>
            </m:ctrlPr>
          </m:dPr>
          <m:e>
            <m:sSub>
              <m:sSubPr>
                <m:ctrlPr>
                  <w:ins w:id="105" w:author="Changes since 0" w:date="2022-10-30T01:51:00Z">
                    <w:rPr>
                      <w:rFonts w:ascii="Cambria Math" w:hAnsi="Cambria Math"/>
                      <w:i/>
                    </w:rPr>
                  </w:ins>
                </m:ctrlPr>
              </m:sSubPr>
              <m:e>
                <m:r>
                  <w:ins w:id="106" w:author="Changes since 0" w:date="2022-10-30T01:51:00Z">
                    <w:rPr>
                      <w:rFonts w:ascii="Cambria Math" w:hAnsi="Cambria Math"/>
                    </w:rPr>
                    <m:t>x</m:t>
                  </w:ins>
                </m:r>
              </m:e>
              <m:sub>
                <m:r>
                  <w:ins w:id="107" w:author="Changes since 0" w:date="2022-10-30T01:51:00Z">
                    <w:rPr>
                      <w:rFonts w:ascii="Cambria Math" w:hAnsi="Cambria Math"/>
                    </w:rPr>
                    <m:t>1</m:t>
                  </w:ins>
                </m:r>
              </m:sub>
            </m:sSub>
            <m:r>
              <w:ins w:id="108" w:author="Changes since 0" w:date="2022-10-30T01:51:00Z">
                <w:rPr>
                  <w:rFonts w:ascii="Cambria Math" w:hAnsi="Cambria Math"/>
                </w:rPr>
                <m:t xml:space="preserve">, </m:t>
              </w:ins>
            </m:r>
            <m:sSub>
              <m:sSubPr>
                <m:ctrlPr>
                  <w:ins w:id="109" w:author="Changes since 0" w:date="2022-10-30T01:51:00Z">
                    <w:rPr>
                      <w:rFonts w:ascii="Cambria Math" w:hAnsi="Cambria Math"/>
                      <w:i/>
                    </w:rPr>
                  </w:ins>
                </m:ctrlPr>
              </m:sSubPr>
              <m:e>
                <m:r>
                  <w:ins w:id="110" w:author="Changes since 0" w:date="2022-10-30T01:51:00Z">
                    <w:rPr>
                      <w:rFonts w:ascii="Cambria Math" w:hAnsi="Cambria Math"/>
                    </w:rPr>
                    <m:t>x</m:t>
                  </w:ins>
                </m:r>
              </m:e>
              <m:sub>
                <m:r>
                  <w:ins w:id="111" w:author="Changes since 0" w:date="2022-10-30T01:51:00Z">
                    <w:rPr>
                      <w:rFonts w:ascii="Cambria Math" w:hAnsi="Cambria Math"/>
                    </w:rPr>
                    <m:t>2</m:t>
                  </w:ins>
                </m:r>
              </m:sub>
            </m:sSub>
            <m:r>
              <w:ins w:id="112" w:author="Changes since 0" w:date="2022-10-30T01:51:00Z">
                <w:rPr>
                  <w:rFonts w:ascii="Cambria Math" w:hAnsi="Cambria Math"/>
                </w:rPr>
                <m:t>…</m:t>
              </w:ins>
            </m:r>
            <m:sSub>
              <m:sSubPr>
                <m:ctrlPr>
                  <w:ins w:id="113" w:author="Changes since 0" w:date="2022-10-30T01:51:00Z">
                    <w:rPr>
                      <w:rFonts w:ascii="Cambria Math" w:hAnsi="Cambria Math"/>
                      <w:i/>
                    </w:rPr>
                  </w:ins>
                </m:ctrlPr>
              </m:sSubPr>
              <m:e>
                <m:r>
                  <w:ins w:id="114" w:author="Changes since 0" w:date="2022-10-30T01:51:00Z">
                    <w:rPr>
                      <w:rFonts w:ascii="Cambria Math" w:hAnsi="Cambria Math"/>
                    </w:rPr>
                    <m:t>x</m:t>
                  </w:ins>
                </m:r>
              </m:e>
              <m:sub>
                <m:r>
                  <w:ins w:id="115" w:author="Changes since 0" w:date="2022-10-30T01:51:00Z">
                    <w:rPr>
                      <w:rFonts w:ascii="Cambria Math" w:hAnsi="Cambria Math"/>
                    </w:rPr>
                    <m:t>n</m:t>
                  </w:ins>
                </m:r>
              </m:sub>
            </m:sSub>
          </m:e>
          <m:e>
            <m:r>
              <w:ins w:id="116" w:author="Changes since 0" w:date="2022-10-30T01:51:00Z">
                <w:rPr>
                  <w:rFonts w:ascii="Cambria Math" w:hAnsi="Cambria Math"/>
                </w:rPr>
                <m:t>y</m:t>
              </w:ins>
            </m:r>
          </m:e>
        </m:d>
      </m:oMath>
      <w:r w:rsidR="008F727B">
        <w:t xml:space="preserve"> becomes </w:t>
      </w:r>
      <w:bookmarkStart w:id="117" w:name="_Hlk117987550"/>
      <m:oMath>
        <m:r>
          <w:ins w:id="118" w:author="Changes since 0" w:date="2022-10-30T01:51:00Z">
            <w:rPr>
              <w:rFonts w:ascii="Cambria Math" w:hAnsi="Cambria Math"/>
            </w:rPr>
            <m:t>P</m:t>
          </w:ins>
        </m:r>
        <m:d>
          <m:dPr>
            <m:ctrlPr>
              <w:ins w:id="119" w:author="Changes since 0" w:date="2022-10-30T01:51:00Z">
                <w:rPr>
                  <w:rFonts w:ascii="Cambria Math" w:hAnsi="Cambria Math"/>
                  <w:i/>
                </w:rPr>
              </w:ins>
            </m:ctrlPr>
          </m:dPr>
          <m:e>
            <m:sSub>
              <m:sSubPr>
                <m:ctrlPr>
                  <w:ins w:id="120" w:author="Changes since 0" w:date="2022-10-30T01:51:00Z">
                    <w:rPr>
                      <w:rFonts w:ascii="Cambria Math" w:hAnsi="Cambria Math"/>
                      <w:i/>
                    </w:rPr>
                  </w:ins>
                </m:ctrlPr>
              </m:sSubPr>
              <m:e>
                <m:r>
                  <w:ins w:id="121" w:author="Changes since 0" w:date="2022-10-30T01:51:00Z">
                    <w:rPr>
                      <w:rFonts w:ascii="Cambria Math" w:hAnsi="Cambria Math"/>
                    </w:rPr>
                    <m:t>x</m:t>
                  </w:ins>
                </m:r>
              </m:e>
              <m:sub>
                <m:r>
                  <w:ins w:id="122" w:author="Changes since 0" w:date="2022-10-30T01:51:00Z">
                    <w:rPr>
                      <w:rFonts w:ascii="Cambria Math" w:hAnsi="Cambria Math"/>
                    </w:rPr>
                    <m:t>1</m:t>
                  </w:ins>
                </m:r>
              </m:sub>
            </m:sSub>
          </m:e>
          <m:e>
            <m:r>
              <w:ins w:id="123" w:author="Changes since 0" w:date="2022-10-30T01:51:00Z">
                <w:rPr>
                  <w:rFonts w:ascii="Cambria Math" w:hAnsi="Cambria Math"/>
                </w:rPr>
                <m:t>y</m:t>
              </w:ins>
            </m:r>
          </m:e>
        </m:d>
        <w:bookmarkEnd w:id="117"/>
        <m:r>
          <w:ins w:id="124" w:author="Changes since 0" w:date="2022-10-30T01:51:00Z">
            <w:rPr>
              <w:rFonts w:ascii="Cambria Math" w:hAnsi="Cambria Math"/>
            </w:rPr>
            <m:t>P</m:t>
          </w:ins>
        </m:r>
        <m:d>
          <m:dPr>
            <m:ctrlPr>
              <w:ins w:id="125" w:author="Changes since 0" w:date="2022-10-30T01:51:00Z">
                <w:rPr>
                  <w:rFonts w:ascii="Cambria Math" w:hAnsi="Cambria Math"/>
                  <w:i/>
                </w:rPr>
              </w:ins>
            </m:ctrlPr>
          </m:dPr>
          <m:e>
            <m:sSub>
              <m:sSubPr>
                <m:ctrlPr>
                  <w:ins w:id="126" w:author="Changes since 0" w:date="2022-10-30T01:51:00Z">
                    <w:rPr>
                      <w:rFonts w:ascii="Cambria Math" w:hAnsi="Cambria Math"/>
                      <w:i/>
                    </w:rPr>
                  </w:ins>
                </m:ctrlPr>
              </m:sSubPr>
              <m:e>
                <m:r>
                  <w:ins w:id="127" w:author="Changes since 0" w:date="2022-10-30T01:51:00Z">
                    <w:rPr>
                      <w:rFonts w:ascii="Cambria Math" w:hAnsi="Cambria Math"/>
                    </w:rPr>
                    <m:t>x</m:t>
                  </w:ins>
                </m:r>
              </m:e>
              <m:sub>
                <m:r>
                  <w:rPr>
                    <w:rFonts w:ascii="Cambria Math" w:hAnsi="Cambria Math"/>
                  </w:rPr>
                  <m:t>2</m:t>
                </m:r>
              </m:sub>
            </m:sSub>
          </m:e>
          <m:e>
            <m:r>
              <w:ins w:id="128" w:author="Changes since 0" w:date="2022-10-30T01:51:00Z">
                <w:rPr>
                  <w:rFonts w:ascii="Cambria Math" w:hAnsi="Cambria Math"/>
                </w:rPr>
                <m:t>y</m:t>
              </w:ins>
            </m:r>
          </m:e>
        </m:d>
        <m:r>
          <w:rPr>
            <w:rFonts w:ascii="Cambria Math" w:hAnsi="Cambria Math"/>
          </w:rPr>
          <m:t>..</m:t>
        </m:r>
        <m:r>
          <w:ins w:id="129" w:author="Changes since 0" w:date="2022-10-30T01:51:00Z">
            <w:rPr>
              <w:rFonts w:ascii="Cambria Math" w:hAnsi="Cambria Math"/>
            </w:rPr>
            <m:t>P</m:t>
          </w:ins>
        </m:r>
        <m:d>
          <m:dPr>
            <m:ctrlPr>
              <w:ins w:id="130" w:author="Changes since 0" w:date="2022-10-30T01:51:00Z">
                <w:rPr>
                  <w:rFonts w:ascii="Cambria Math" w:hAnsi="Cambria Math"/>
                  <w:i/>
                </w:rPr>
              </w:ins>
            </m:ctrlPr>
          </m:dPr>
          <m:e>
            <m:sSub>
              <m:sSubPr>
                <m:ctrlPr>
                  <w:ins w:id="131" w:author="Changes since 0" w:date="2022-10-30T01:51:00Z">
                    <w:rPr>
                      <w:rFonts w:ascii="Cambria Math" w:hAnsi="Cambria Math"/>
                      <w:i/>
                    </w:rPr>
                  </w:ins>
                </m:ctrlPr>
              </m:sSubPr>
              <m:e>
                <m:r>
                  <w:ins w:id="132" w:author="Changes since 0" w:date="2022-10-30T01:51:00Z">
                    <w:rPr>
                      <w:rFonts w:ascii="Cambria Math" w:hAnsi="Cambria Math"/>
                    </w:rPr>
                    <m:t>x</m:t>
                  </w:ins>
                </m:r>
              </m:e>
              <m:sub>
                <m:r>
                  <w:rPr>
                    <w:rFonts w:ascii="Cambria Math" w:hAnsi="Cambria Math"/>
                  </w:rPr>
                  <m:t>n</m:t>
                </m:r>
              </m:sub>
            </m:sSub>
          </m:e>
          <m:e>
            <m:r>
              <w:ins w:id="133" w:author="Changes since 0" w:date="2022-10-30T01:51:00Z">
                <w:rPr>
                  <w:rFonts w:ascii="Cambria Math" w:hAnsi="Cambria Math"/>
                </w:rPr>
                <m:t>y</m:t>
              </w:ins>
            </m:r>
          </m:e>
        </m:d>
      </m:oMath>
      <w:r w:rsidR="008F727B">
        <w:t xml:space="preserve"> due to independence. Hence, we get the simplified equatio</w:t>
      </w:r>
      <w:r w:rsidR="00F170AD">
        <w:t>n</w:t>
      </w:r>
      <w:r w:rsidR="008F727B">
        <w:t>:</w:t>
      </w:r>
    </w:p>
    <w:p w14:paraId="6652A794" w14:textId="77777777" w:rsidR="008F727B" w:rsidRDefault="008F727B" w:rsidP="008F727B">
      <w:pPr>
        <w:ind w:left="720"/>
      </w:pPr>
      <m:oMath>
        <m:r>
          <w:ins w:id="134" w:author="Changes since 0" w:date="2022-10-30T01:51:00Z">
            <w:rPr>
              <w:rFonts w:ascii="Cambria Math" w:hAnsi="Cambria Math"/>
            </w:rPr>
            <m:t>P</m:t>
          </w:ins>
        </m:r>
        <m:d>
          <m:dPr>
            <m:ctrlPr>
              <w:ins w:id="135" w:author="Changes since 0" w:date="2022-10-30T01:51:00Z">
                <w:rPr>
                  <w:rFonts w:ascii="Cambria Math" w:hAnsi="Cambria Math"/>
                  <w:i/>
                </w:rPr>
              </w:ins>
            </m:ctrlPr>
          </m:dPr>
          <m:e>
            <m:r>
              <w:ins w:id="136" w:author="Changes since 0" w:date="2022-10-30T01:51:00Z">
                <w:rPr>
                  <w:rFonts w:ascii="Cambria Math" w:hAnsi="Cambria Math"/>
                </w:rPr>
                <m:t>y</m:t>
              </w:ins>
            </m:r>
          </m:e>
          <m:e>
            <m:sSub>
              <m:sSubPr>
                <m:ctrlPr>
                  <w:ins w:id="137" w:author="Changes since 0" w:date="2022-10-30T01:51:00Z">
                    <w:rPr>
                      <w:rFonts w:ascii="Cambria Math" w:hAnsi="Cambria Math"/>
                      <w:i/>
                    </w:rPr>
                  </w:ins>
                </m:ctrlPr>
              </m:sSubPr>
              <m:e>
                <m:r>
                  <w:ins w:id="138" w:author="Changes since 0" w:date="2022-10-30T01:51:00Z">
                    <w:rPr>
                      <w:rFonts w:ascii="Cambria Math" w:hAnsi="Cambria Math"/>
                    </w:rPr>
                    <m:t>x</m:t>
                  </w:ins>
                </m:r>
              </m:e>
              <m:sub>
                <m:r>
                  <w:ins w:id="139" w:author="Changes since 0" w:date="2022-10-30T01:51:00Z">
                    <w:rPr>
                      <w:rFonts w:ascii="Cambria Math" w:hAnsi="Cambria Math"/>
                    </w:rPr>
                    <m:t>1</m:t>
                  </w:ins>
                </m:r>
              </m:sub>
            </m:sSub>
            <m:r>
              <w:ins w:id="140" w:author="Changes since 0" w:date="2022-10-30T01:51:00Z">
                <w:rPr>
                  <w:rFonts w:ascii="Cambria Math" w:hAnsi="Cambria Math"/>
                </w:rPr>
                <m:t xml:space="preserve">, </m:t>
              </w:ins>
            </m:r>
            <m:sSub>
              <m:sSubPr>
                <m:ctrlPr>
                  <w:ins w:id="141" w:author="Changes since 0" w:date="2022-10-30T01:51:00Z">
                    <w:rPr>
                      <w:rFonts w:ascii="Cambria Math" w:hAnsi="Cambria Math"/>
                      <w:i/>
                    </w:rPr>
                  </w:ins>
                </m:ctrlPr>
              </m:sSubPr>
              <m:e>
                <m:r>
                  <w:ins w:id="142" w:author="Changes since 0" w:date="2022-10-30T01:51:00Z">
                    <w:rPr>
                      <w:rFonts w:ascii="Cambria Math" w:hAnsi="Cambria Math"/>
                    </w:rPr>
                    <m:t>x</m:t>
                  </w:ins>
                </m:r>
              </m:e>
              <m:sub>
                <m:r>
                  <w:ins w:id="143" w:author="Changes since 0" w:date="2022-10-30T01:51:00Z">
                    <w:rPr>
                      <w:rFonts w:ascii="Cambria Math" w:hAnsi="Cambria Math"/>
                    </w:rPr>
                    <m:t>2</m:t>
                  </w:ins>
                </m:r>
              </m:sub>
            </m:sSub>
            <m:r>
              <w:ins w:id="144" w:author="Changes since 0" w:date="2022-10-30T01:51:00Z">
                <w:rPr>
                  <w:rFonts w:ascii="Cambria Math" w:hAnsi="Cambria Math"/>
                </w:rPr>
                <m:t>…</m:t>
              </w:ins>
            </m:r>
            <m:sSub>
              <m:sSubPr>
                <m:ctrlPr>
                  <w:ins w:id="145" w:author="Changes since 0" w:date="2022-10-30T01:51:00Z">
                    <w:rPr>
                      <w:rFonts w:ascii="Cambria Math" w:hAnsi="Cambria Math"/>
                      <w:i/>
                    </w:rPr>
                  </w:ins>
                </m:ctrlPr>
              </m:sSubPr>
              <m:e>
                <m:r>
                  <w:ins w:id="146" w:author="Changes since 0" w:date="2022-10-30T01:51:00Z">
                    <w:rPr>
                      <w:rFonts w:ascii="Cambria Math" w:hAnsi="Cambria Math"/>
                    </w:rPr>
                    <m:t>x</m:t>
                  </w:ins>
                </m:r>
              </m:e>
              <m:sub>
                <m:r>
                  <w:ins w:id="147" w:author="Changes since 0" w:date="2022-10-30T01:51:00Z">
                    <w:rPr>
                      <w:rFonts w:ascii="Cambria Math" w:hAnsi="Cambria Math"/>
                    </w:rPr>
                    <m:t>n</m:t>
                  </w:ins>
                </m:r>
              </m:sub>
            </m:sSub>
          </m:e>
        </m:d>
        <m:r>
          <w:ins w:id="148" w:author="Changes since 0" w:date="2022-10-30T01:51:00Z">
            <w:rPr>
              <w:rFonts w:ascii="Cambria Math" w:hAnsi="Cambria Math"/>
            </w:rPr>
            <m:t>=</m:t>
          </w:ins>
        </m:r>
        <m:f>
          <m:fPr>
            <m:ctrlPr>
              <w:ins w:id="149" w:author="Changes since 0" w:date="2022-10-30T01:51:00Z">
                <w:rPr>
                  <w:rFonts w:ascii="Cambria Math" w:hAnsi="Cambria Math"/>
                  <w:i/>
                </w:rPr>
              </w:ins>
            </m:ctrlPr>
          </m:fPr>
          <m:num>
            <m:r>
              <w:ins w:id="150" w:author="Changes since 0" w:date="2022-10-30T01:51:00Z">
                <w:rPr>
                  <w:rFonts w:ascii="Cambria Math" w:hAnsi="Cambria Math"/>
                </w:rPr>
                <m:t>P</m:t>
              </w:ins>
            </m:r>
            <m:d>
              <m:dPr>
                <m:ctrlPr>
                  <w:ins w:id="151" w:author="Changes since 0" w:date="2022-10-30T01:51:00Z">
                    <w:rPr>
                      <w:rFonts w:ascii="Cambria Math" w:hAnsi="Cambria Math"/>
                      <w:i/>
                    </w:rPr>
                  </w:ins>
                </m:ctrlPr>
              </m:dPr>
              <m:e>
                <m:sSub>
                  <m:sSubPr>
                    <m:ctrlPr>
                      <w:ins w:id="152" w:author="Changes since 0" w:date="2022-10-30T01:51:00Z">
                        <w:rPr>
                          <w:rFonts w:ascii="Cambria Math" w:hAnsi="Cambria Math"/>
                          <w:i/>
                        </w:rPr>
                      </w:ins>
                    </m:ctrlPr>
                  </m:sSubPr>
                  <m:e>
                    <m:r>
                      <w:ins w:id="153" w:author="Changes since 0" w:date="2022-10-30T01:51:00Z">
                        <w:rPr>
                          <w:rFonts w:ascii="Cambria Math" w:hAnsi="Cambria Math"/>
                        </w:rPr>
                        <m:t>x</m:t>
                      </w:ins>
                    </m:r>
                  </m:e>
                  <m:sub>
                    <m:r>
                      <w:ins w:id="154" w:author="Changes since 0" w:date="2022-10-30T01:51:00Z">
                        <w:rPr>
                          <w:rFonts w:ascii="Cambria Math" w:hAnsi="Cambria Math"/>
                        </w:rPr>
                        <m:t>1</m:t>
                      </w:ins>
                    </m:r>
                  </m:sub>
                </m:sSub>
                <m:r>
                  <w:ins w:id="155" w:author="Changes since 0" w:date="2022-10-30T01:51:00Z">
                    <w:rPr>
                      <w:rFonts w:ascii="Cambria Math" w:hAnsi="Cambria Math"/>
                    </w:rPr>
                    <m:t xml:space="preserve">, </m:t>
                  </w:ins>
                </m:r>
                <m:sSub>
                  <m:sSubPr>
                    <m:ctrlPr>
                      <w:ins w:id="156" w:author="Changes since 0" w:date="2022-10-30T01:51:00Z">
                        <w:rPr>
                          <w:rFonts w:ascii="Cambria Math" w:hAnsi="Cambria Math"/>
                          <w:i/>
                        </w:rPr>
                      </w:ins>
                    </m:ctrlPr>
                  </m:sSubPr>
                  <m:e>
                    <m:r>
                      <w:ins w:id="157" w:author="Changes since 0" w:date="2022-10-30T01:51:00Z">
                        <w:rPr>
                          <w:rFonts w:ascii="Cambria Math" w:hAnsi="Cambria Math"/>
                        </w:rPr>
                        <m:t>x</m:t>
                      </w:ins>
                    </m:r>
                  </m:e>
                  <m:sub>
                    <m:r>
                      <w:ins w:id="158" w:author="Changes since 0" w:date="2022-10-30T01:51:00Z">
                        <w:rPr>
                          <w:rFonts w:ascii="Cambria Math" w:hAnsi="Cambria Math"/>
                        </w:rPr>
                        <m:t>2</m:t>
                      </w:ins>
                    </m:r>
                  </m:sub>
                </m:sSub>
                <m:r>
                  <w:ins w:id="159" w:author="Changes since 0" w:date="2022-10-30T01:51:00Z">
                    <w:rPr>
                      <w:rFonts w:ascii="Cambria Math" w:hAnsi="Cambria Math"/>
                    </w:rPr>
                    <m:t>…</m:t>
                  </w:ins>
                </m:r>
                <m:sSub>
                  <m:sSubPr>
                    <m:ctrlPr>
                      <w:ins w:id="160" w:author="Changes since 0" w:date="2022-10-30T01:51:00Z">
                        <w:rPr>
                          <w:rFonts w:ascii="Cambria Math" w:hAnsi="Cambria Math"/>
                          <w:i/>
                        </w:rPr>
                      </w:ins>
                    </m:ctrlPr>
                  </m:sSubPr>
                  <m:e>
                    <m:r>
                      <w:ins w:id="161" w:author="Changes since 0" w:date="2022-10-30T01:51:00Z">
                        <w:rPr>
                          <w:rFonts w:ascii="Cambria Math" w:hAnsi="Cambria Math"/>
                        </w:rPr>
                        <m:t>x</m:t>
                      </w:ins>
                    </m:r>
                  </m:e>
                  <m:sub>
                    <m:r>
                      <w:ins w:id="162" w:author="Changes since 0" w:date="2022-10-30T01:51:00Z">
                        <w:rPr>
                          <w:rFonts w:ascii="Cambria Math" w:hAnsi="Cambria Math"/>
                        </w:rPr>
                        <m:t>n</m:t>
                      </w:ins>
                    </m:r>
                  </m:sub>
                </m:sSub>
              </m:e>
              <m:e>
                <m:r>
                  <w:ins w:id="163" w:author="Changes since 0" w:date="2022-10-30T01:51:00Z">
                    <w:rPr>
                      <w:rFonts w:ascii="Cambria Math" w:hAnsi="Cambria Math"/>
                    </w:rPr>
                    <m:t>y</m:t>
                  </w:ins>
                </m:r>
              </m:e>
            </m:d>
            <m:r>
              <w:ins w:id="164" w:author="Changes since 0" w:date="2022-10-30T01:51:00Z">
                <w:rPr>
                  <w:rFonts w:ascii="Cambria Math" w:hAnsi="Cambria Math"/>
                </w:rPr>
                <m:t>P</m:t>
              </w:ins>
            </m:r>
            <m:d>
              <m:dPr>
                <m:ctrlPr>
                  <w:ins w:id="165" w:author="Changes since 0" w:date="2022-10-30T01:51:00Z">
                    <w:rPr>
                      <w:rFonts w:ascii="Cambria Math" w:hAnsi="Cambria Math"/>
                      <w:i/>
                    </w:rPr>
                  </w:ins>
                </m:ctrlPr>
              </m:dPr>
              <m:e>
                <m:r>
                  <w:ins w:id="166" w:author="Changes since 0" w:date="2022-10-30T01:51:00Z">
                    <w:rPr>
                      <w:rFonts w:ascii="Cambria Math" w:hAnsi="Cambria Math"/>
                    </w:rPr>
                    <m:t>y</m:t>
                  </w:ins>
                </m:r>
              </m:e>
            </m:d>
          </m:num>
          <m:den>
            <m:r>
              <w:ins w:id="167" w:author="Changes since 0" w:date="2022-10-30T01:51:00Z">
                <w:rPr>
                  <w:rFonts w:ascii="Cambria Math" w:hAnsi="Cambria Math"/>
                </w:rPr>
                <m:t>P</m:t>
              </w:ins>
            </m:r>
            <m:d>
              <m:dPr>
                <m:ctrlPr>
                  <w:ins w:id="168" w:author="Changes since 0" w:date="2022-10-30T01:51:00Z">
                    <w:rPr>
                      <w:rFonts w:ascii="Cambria Math" w:hAnsi="Cambria Math"/>
                      <w:i/>
                    </w:rPr>
                  </w:ins>
                </m:ctrlPr>
              </m:dPr>
              <m:e>
                <m:sSub>
                  <m:sSubPr>
                    <m:ctrlPr>
                      <w:ins w:id="169" w:author="Changes since 0" w:date="2022-10-30T01:51:00Z">
                        <w:rPr>
                          <w:rFonts w:ascii="Cambria Math" w:hAnsi="Cambria Math"/>
                          <w:i/>
                        </w:rPr>
                      </w:ins>
                    </m:ctrlPr>
                  </m:sSubPr>
                  <m:e>
                    <m:r>
                      <w:ins w:id="170" w:author="Changes since 0" w:date="2022-10-30T01:51:00Z">
                        <w:rPr>
                          <w:rFonts w:ascii="Cambria Math" w:hAnsi="Cambria Math"/>
                        </w:rPr>
                        <m:t>x</m:t>
                      </w:ins>
                    </m:r>
                  </m:e>
                  <m:sub>
                    <m:r>
                      <w:ins w:id="171" w:author="Changes since 0" w:date="2022-10-30T01:51:00Z">
                        <w:rPr>
                          <w:rFonts w:ascii="Cambria Math" w:hAnsi="Cambria Math"/>
                        </w:rPr>
                        <m:t>1</m:t>
                      </w:ins>
                    </m:r>
                  </m:sub>
                </m:sSub>
                <m:r>
                  <w:ins w:id="172" w:author="Changes since 0" w:date="2022-10-30T01:51:00Z">
                    <w:rPr>
                      <w:rFonts w:ascii="Cambria Math" w:hAnsi="Cambria Math"/>
                    </w:rPr>
                    <m:t xml:space="preserve">, </m:t>
                  </w:ins>
                </m:r>
                <m:sSub>
                  <m:sSubPr>
                    <m:ctrlPr>
                      <w:ins w:id="173" w:author="Changes since 0" w:date="2022-10-30T01:51:00Z">
                        <w:rPr>
                          <w:rFonts w:ascii="Cambria Math" w:hAnsi="Cambria Math"/>
                          <w:i/>
                        </w:rPr>
                      </w:ins>
                    </m:ctrlPr>
                  </m:sSubPr>
                  <m:e>
                    <m:r>
                      <w:ins w:id="174" w:author="Changes since 0" w:date="2022-10-30T01:51:00Z">
                        <w:rPr>
                          <w:rFonts w:ascii="Cambria Math" w:hAnsi="Cambria Math"/>
                        </w:rPr>
                        <m:t>x</m:t>
                      </w:ins>
                    </m:r>
                  </m:e>
                  <m:sub>
                    <m:r>
                      <w:ins w:id="175" w:author="Changes since 0" w:date="2022-10-30T01:51:00Z">
                        <w:rPr>
                          <w:rFonts w:ascii="Cambria Math" w:hAnsi="Cambria Math"/>
                        </w:rPr>
                        <m:t>2</m:t>
                      </w:ins>
                    </m:r>
                  </m:sub>
                </m:sSub>
                <m:r>
                  <w:ins w:id="176" w:author="Changes since 0" w:date="2022-10-30T01:51:00Z">
                    <w:rPr>
                      <w:rFonts w:ascii="Cambria Math" w:hAnsi="Cambria Math"/>
                    </w:rPr>
                    <m:t>…</m:t>
                  </w:ins>
                </m:r>
                <m:sSub>
                  <m:sSubPr>
                    <m:ctrlPr>
                      <w:ins w:id="177" w:author="Changes since 0" w:date="2022-10-30T01:51:00Z">
                        <w:rPr>
                          <w:rFonts w:ascii="Cambria Math" w:hAnsi="Cambria Math"/>
                          <w:i/>
                        </w:rPr>
                      </w:ins>
                    </m:ctrlPr>
                  </m:sSubPr>
                  <m:e>
                    <m:r>
                      <w:ins w:id="178" w:author="Changes since 0" w:date="2022-10-30T01:51:00Z">
                        <w:rPr>
                          <w:rFonts w:ascii="Cambria Math" w:hAnsi="Cambria Math"/>
                        </w:rPr>
                        <m:t>x</m:t>
                      </w:ins>
                    </m:r>
                  </m:e>
                  <m:sub>
                    <m:r>
                      <w:ins w:id="179" w:author="Changes since 0" w:date="2022-10-30T01:51:00Z">
                        <w:rPr>
                          <w:rFonts w:ascii="Cambria Math" w:hAnsi="Cambria Math"/>
                        </w:rPr>
                        <m:t>n</m:t>
                      </w:ins>
                    </m:r>
                  </m:sub>
                </m:sSub>
              </m:e>
            </m:d>
          </m:den>
        </m:f>
      </m:oMath>
      <w:ins w:id="180" w:author="Changes since 0" w:date="2022-10-30T01:51:00Z">
        <w:r>
          <w:t xml:space="preserve">       </w:t>
        </w:r>
        <w:r>
          <w:tab/>
          <w:t xml:space="preserve">   (</w:t>
        </w:r>
      </w:ins>
      <w:r>
        <w:t>8</w:t>
      </w:r>
      <w:ins w:id="181" w:author="Changes since 0" w:date="2022-10-30T01:51:00Z">
        <w:r>
          <w:t>)</w:t>
        </w:r>
      </w:ins>
    </w:p>
    <w:p w14:paraId="0BF3BC80" w14:textId="77777777" w:rsidR="008F727B" w:rsidRDefault="008F727B" w:rsidP="008F727B">
      <w:pPr>
        <w:rPr>
          <w:ins w:id="182" w:author="Changes since 0" w:date="2022-10-30T01:51:00Z"/>
        </w:rPr>
      </w:pPr>
      <w:r>
        <w:t>Or,</w:t>
      </w:r>
    </w:p>
    <w:p w14:paraId="20933060" w14:textId="77777777" w:rsidR="008F727B" w:rsidRDefault="008F727B" w:rsidP="008F727B">
      <w:pPr>
        <w:rPr>
          <w:ins w:id="183" w:author="Changes since 0" w:date="2022-10-30T01:51:00Z"/>
        </w:rPr>
      </w:pPr>
      <m:oMath>
        <m:r>
          <w:rPr>
            <w:rFonts w:ascii="Cambria Math" w:hAnsi="Cambria Math"/>
          </w:rPr>
          <m:t xml:space="preserve">          </m:t>
        </m:r>
        <m:r>
          <w:ins w:id="184" w:author="Changes since 0" w:date="2022-10-30T01:51:00Z">
            <w:rPr>
              <w:rFonts w:ascii="Cambria Math" w:hAnsi="Cambria Math"/>
            </w:rPr>
            <m:t>P</m:t>
          </w:ins>
        </m:r>
        <m:d>
          <m:dPr>
            <m:ctrlPr>
              <w:ins w:id="185" w:author="Changes since 0" w:date="2022-10-30T01:51:00Z">
                <w:rPr>
                  <w:rFonts w:ascii="Cambria Math" w:hAnsi="Cambria Math"/>
                  <w:i/>
                </w:rPr>
              </w:ins>
            </m:ctrlPr>
          </m:dPr>
          <m:e>
            <m:r>
              <w:ins w:id="186" w:author="Changes since 0" w:date="2022-10-30T01:51:00Z">
                <w:rPr>
                  <w:rFonts w:ascii="Cambria Math" w:hAnsi="Cambria Math"/>
                </w:rPr>
                <m:t>y</m:t>
              </w:ins>
            </m:r>
          </m:e>
          <m:e>
            <m:sSub>
              <m:sSubPr>
                <m:ctrlPr>
                  <w:ins w:id="187" w:author="Changes since 0" w:date="2022-10-30T01:51:00Z">
                    <w:rPr>
                      <w:rFonts w:ascii="Cambria Math" w:hAnsi="Cambria Math"/>
                      <w:i/>
                    </w:rPr>
                  </w:ins>
                </m:ctrlPr>
              </m:sSubPr>
              <m:e>
                <m:r>
                  <w:ins w:id="188" w:author="Changes since 0" w:date="2022-10-30T01:51:00Z">
                    <w:rPr>
                      <w:rFonts w:ascii="Cambria Math" w:hAnsi="Cambria Math"/>
                    </w:rPr>
                    <m:t>x</m:t>
                  </w:ins>
                </m:r>
              </m:e>
              <m:sub>
                <m:r>
                  <w:ins w:id="189" w:author="Changes since 0" w:date="2022-10-30T01:51:00Z">
                    <w:rPr>
                      <w:rFonts w:ascii="Cambria Math" w:hAnsi="Cambria Math"/>
                    </w:rPr>
                    <m:t>1</m:t>
                  </w:ins>
                </m:r>
              </m:sub>
            </m:sSub>
            <m:r>
              <w:ins w:id="190" w:author="Changes since 0" w:date="2022-10-30T01:51:00Z">
                <w:rPr>
                  <w:rFonts w:ascii="Cambria Math" w:hAnsi="Cambria Math"/>
                </w:rPr>
                <m:t xml:space="preserve">, </m:t>
              </w:ins>
            </m:r>
            <m:sSub>
              <m:sSubPr>
                <m:ctrlPr>
                  <w:ins w:id="191" w:author="Changes since 0" w:date="2022-10-30T01:51:00Z">
                    <w:rPr>
                      <w:rFonts w:ascii="Cambria Math" w:hAnsi="Cambria Math"/>
                      <w:i/>
                    </w:rPr>
                  </w:ins>
                </m:ctrlPr>
              </m:sSubPr>
              <m:e>
                <m:r>
                  <w:ins w:id="192" w:author="Changes since 0" w:date="2022-10-30T01:51:00Z">
                    <w:rPr>
                      <w:rFonts w:ascii="Cambria Math" w:hAnsi="Cambria Math"/>
                    </w:rPr>
                    <m:t>x</m:t>
                  </w:ins>
                </m:r>
              </m:e>
              <m:sub>
                <m:r>
                  <w:ins w:id="193" w:author="Changes since 0" w:date="2022-10-30T01:51:00Z">
                    <w:rPr>
                      <w:rFonts w:ascii="Cambria Math" w:hAnsi="Cambria Math"/>
                    </w:rPr>
                    <m:t>2</m:t>
                  </w:ins>
                </m:r>
              </m:sub>
            </m:sSub>
            <m:r>
              <w:ins w:id="194" w:author="Changes since 0" w:date="2022-10-30T01:51:00Z">
                <w:rPr>
                  <w:rFonts w:ascii="Cambria Math" w:hAnsi="Cambria Math"/>
                </w:rPr>
                <m:t>…</m:t>
              </w:ins>
            </m:r>
            <m:sSub>
              <m:sSubPr>
                <m:ctrlPr>
                  <w:ins w:id="195" w:author="Changes since 0" w:date="2022-10-30T01:51:00Z">
                    <w:rPr>
                      <w:rFonts w:ascii="Cambria Math" w:hAnsi="Cambria Math"/>
                      <w:i/>
                    </w:rPr>
                  </w:ins>
                </m:ctrlPr>
              </m:sSubPr>
              <m:e>
                <m:r>
                  <w:ins w:id="196" w:author="Changes since 0" w:date="2022-10-30T01:51:00Z">
                    <w:rPr>
                      <w:rFonts w:ascii="Cambria Math" w:hAnsi="Cambria Math"/>
                    </w:rPr>
                    <m:t>x</m:t>
                  </w:ins>
                </m:r>
              </m:e>
              <m:sub>
                <m:r>
                  <w:ins w:id="197" w:author="Changes since 0" w:date="2022-10-30T01:51:00Z">
                    <w:rPr>
                      <w:rFonts w:ascii="Cambria Math" w:hAnsi="Cambria Math"/>
                    </w:rPr>
                    <m:t>n</m:t>
                  </w:ins>
                </m:r>
              </m:sub>
            </m:sSub>
          </m:e>
        </m:d>
        <m:r>
          <w:ins w:id="198" w:author="Changes since 0" w:date="2022-10-30T01:51:00Z">
            <w:rPr>
              <w:rFonts w:ascii="Cambria Math" w:hAnsi="Cambria Math"/>
            </w:rPr>
            <m:t>=</m:t>
          </w:ins>
        </m:r>
        <m:f>
          <m:fPr>
            <m:ctrlPr>
              <w:ins w:id="199" w:author="Changes since 0" w:date="2022-10-30T01:51:00Z">
                <w:rPr>
                  <w:rFonts w:ascii="Cambria Math" w:hAnsi="Cambria Math"/>
                  <w:i/>
                </w:rPr>
              </w:ins>
            </m:ctrlPr>
          </m:fPr>
          <m:num>
            <m:r>
              <w:rPr>
                <w:rFonts w:ascii="Cambria Math" w:hAnsi="Cambria Math"/>
              </w:rPr>
              <m:t>P</m:t>
            </m:r>
            <m:d>
              <m:dPr>
                <m:ctrlPr>
                  <w:ins w:id="200" w:author="Changes since 0" w:date="2022-10-30T01:51:00Z">
                    <w:rPr>
                      <w:rFonts w:ascii="Cambria Math" w:hAnsi="Cambria Math"/>
                      <w:i/>
                    </w:rPr>
                  </w:ins>
                </m:ctrlPr>
              </m:dPr>
              <m:e>
                <m:sSub>
                  <m:sSubPr>
                    <m:ctrlPr>
                      <w:ins w:id="201" w:author="Changes since 0" w:date="2022-10-30T01:51:00Z">
                        <w:rPr>
                          <w:rFonts w:ascii="Cambria Math" w:hAnsi="Cambria Math"/>
                          <w:i/>
                        </w:rPr>
                      </w:ins>
                    </m:ctrlPr>
                  </m:sSubPr>
                  <m:e>
                    <m:r>
                      <w:ins w:id="202" w:author="Changes since 0" w:date="2022-10-30T01:51:00Z">
                        <w:rPr>
                          <w:rFonts w:ascii="Cambria Math" w:hAnsi="Cambria Math"/>
                        </w:rPr>
                        <m:t>x</m:t>
                      </w:ins>
                    </m:r>
                  </m:e>
                  <m:sub>
                    <m:r>
                      <w:ins w:id="203" w:author="Changes since 0" w:date="2022-10-30T01:51:00Z">
                        <w:rPr>
                          <w:rFonts w:ascii="Cambria Math" w:hAnsi="Cambria Math"/>
                        </w:rPr>
                        <m:t>1</m:t>
                      </w:ins>
                    </m:r>
                  </m:sub>
                </m:sSub>
              </m:e>
              <m:e>
                <m:r>
                  <w:ins w:id="204" w:author="Changes since 0" w:date="2022-10-30T01:51:00Z">
                    <w:rPr>
                      <w:rFonts w:ascii="Cambria Math" w:hAnsi="Cambria Math"/>
                    </w:rPr>
                    <m:t>y</m:t>
                  </w:ins>
                </m:r>
              </m:e>
            </m:d>
            <m:r>
              <w:ins w:id="205" w:author="Changes since 0" w:date="2022-10-30T01:51:00Z">
                <w:rPr>
                  <w:rFonts w:ascii="Cambria Math" w:hAnsi="Cambria Math"/>
                </w:rPr>
                <m:t>P</m:t>
              </w:ins>
            </m:r>
            <m:d>
              <m:dPr>
                <m:ctrlPr>
                  <w:ins w:id="206" w:author="Changes since 0" w:date="2022-10-30T01:51:00Z">
                    <w:rPr>
                      <w:rFonts w:ascii="Cambria Math" w:hAnsi="Cambria Math"/>
                      <w:i/>
                    </w:rPr>
                  </w:ins>
                </m:ctrlPr>
              </m:dPr>
              <m:e>
                <m:sSub>
                  <m:sSubPr>
                    <m:ctrlPr>
                      <w:ins w:id="207" w:author="Changes since 0" w:date="2022-10-30T01:51:00Z">
                        <w:rPr>
                          <w:rFonts w:ascii="Cambria Math" w:hAnsi="Cambria Math"/>
                          <w:i/>
                        </w:rPr>
                      </w:ins>
                    </m:ctrlPr>
                  </m:sSubPr>
                  <m:e>
                    <m:r>
                      <w:ins w:id="208" w:author="Changes since 0" w:date="2022-10-30T01:51:00Z">
                        <w:rPr>
                          <w:rFonts w:ascii="Cambria Math" w:hAnsi="Cambria Math"/>
                        </w:rPr>
                        <m:t>x</m:t>
                      </w:ins>
                    </m:r>
                  </m:e>
                  <m:sub>
                    <m:r>
                      <w:rPr>
                        <w:rFonts w:ascii="Cambria Math" w:hAnsi="Cambria Math"/>
                      </w:rPr>
                      <m:t>2</m:t>
                    </m:r>
                  </m:sub>
                </m:sSub>
              </m:e>
              <m:e>
                <m:r>
                  <w:ins w:id="209" w:author="Changes since 0" w:date="2022-10-30T01:51:00Z">
                    <w:rPr>
                      <w:rFonts w:ascii="Cambria Math" w:hAnsi="Cambria Math"/>
                    </w:rPr>
                    <m:t>y</m:t>
                  </w:ins>
                </m:r>
              </m:e>
            </m:d>
            <m:r>
              <w:rPr>
                <w:rFonts w:ascii="Cambria Math" w:hAnsi="Cambria Math"/>
              </w:rPr>
              <m:t>..</m:t>
            </m:r>
            <m:r>
              <w:ins w:id="210" w:author="Changes since 0" w:date="2022-10-30T01:51:00Z">
                <w:rPr>
                  <w:rFonts w:ascii="Cambria Math" w:hAnsi="Cambria Math"/>
                </w:rPr>
                <m:t>P</m:t>
              </w:ins>
            </m:r>
            <m:d>
              <m:dPr>
                <m:ctrlPr>
                  <w:ins w:id="211" w:author="Changes since 0" w:date="2022-10-30T01:51:00Z">
                    <w:rPr>
                      <w:rFonts w:ascii="Cambria Math" w:hAnsi="Cambria Math"/>
                      <w:i/>
                    </w:rPr>
                  </w:ins>
                </m:ctrlPr>
              </m:dPr>
              <m:e>
                <m:sSub>
                  <m:sSubPr>
                    <m:ctrlPr>
                      <w:ins w:id="212" w:author="Changes since 0" w:date="2022-10-30T01:51:00Z">
                        <w:rPr>
                          <w:rFonts w:ascii="Cambria Math" w:hAnsi="Cambria Math"/>
                          <w:i/>
                        </w:rPr>
                      </w:ins>
                    </m:ctrlPr>
                  </m:sSubPr>
                  <m:e>
                    <m:r>
                      <w:ins w:id="213" w:author="Changes since 0" w:date="2022-10-30T01:51:00Z">
                        <w:rPr>
                          <w:rFonts w:ascii="Cambria Math" w:hAnsi="Cambria Math"/>
                        </w:rPr>
                        <m:t>x</m:t>
                      </w:ins>
                    </m:r>
                  </m:e>
                  <m:sub>
                    <m:r>
                      <w:rPr>
                        <w:rFonts w:ascii="Cambria Math" w:hAnsi="Cambria Math"/>
                      </w:rPr>
                      <m:t>n</m:t>
                    </m:r>
                  </m:sub>
                </m:sSub>
              </m:e>
              <m:e>
                <m:r>
                  <w:ins w:id="214" w:author="Changes since 0" w:date="2022-10-30T01:51:00Z">
                    <w:rPr>
                      <w:rFonts w:ascii="Cambria Math" w:hAnsi="Cambria Math"/>
                    </w:rPr>
                    <m:t>y</m:t>
                  </w:ins>
                </m:r>
              </m:e>
            </m:d>
            <m:r>
              <m:rPr>
                <m:sty m:val="p"/>
              </m:rPr>
              <w:rPr>
                <w:rFonts w:ascii="Cambria Math" w:hAnsi="Cambria Math"/>
              </w:rPr>
              <m:t xml:space="preserve"> </m:t>
            </m:r>
            <m:r>
              <w:ins w:id="215" w:author="Changes since 0" w:date="2022-10-30T01:51:00Z">
                <w:rPr>
                  <w:rFonts w:ascii="Cambria Math" w:hAnsi="Cambria Math"/>
                </w:rPr>
                <m:t>P</m:t>
              </w:ins>
            </m:r>
            <m:d>
              <m:dPr>
                <m:ctrlPr>
                  <w:ins w:id="216" w:author="Changes since 0" w:date="2022-10-30T01:51:00Z">
                    <w:rPr>
                      <w:rFonts w:ascii="Cambria Math" w:hAnsi="Cambria Math"/>
                      <w:i/>
                    </w:rPr>
                  </w:ins>
                </m:ctrlPr>
              </m:dPr>
              <m:e>
                <m:r>
                  <w:ins w:id="217" w:author="Changes since 0" w:date="2022-10-30T01:51:00Z">
                    <w:rPr>
                      <w:rFonts w:ascii="Cambria Math" w:hAnsi="Cambria Math"/>
                    </w:rPr>
                    <m:t>y</m:t>
                  </w:ins>
                </m:r>
              </m:e>
            </m:d>
          </m:num>
          <m:den>
            <m:r>
              <w:ins w:id="218" w:author="Changes since 0" w:date="2022-10-30T01:51:00Z">
                <w:rPr>
                  <w:rFonts w:ascii="Cambria Math" w:hAnsi="Cambria Math"/>
                </w:rPr>
                <m:t>P</m:t>
              </w:ins>
            </m:r>
            <m:d>
              <m:dPr>
                <m:ctrlPr>
                  <w:ins w:id="219" w:author="Changes since 0" w:date="2022-10-30T01:51:00Z">
                    <w:rPr>
                      <w:rFonts w:ascii="Cambria Math" w:hAnsi="Cambria Math"/>
                      <w:i/>
                    </w:rPr>
                  </w:ins>
                </m:ctrlPr>
              </m:dPr>
              <m:e>
                <m:sSub>
                  <m:sSubPr>
                    <m:ctrlPr>
                      <w:ins w:id="220" w:author="Changes since 0" w:date="2022-10-30T01:51:00Z">
                        <w:rPr>
                          <w:rFonts w:ascii="Cambria Math" w:hAnsi="Cambria Math"/>
                          <w:i/>
                        </w:rPr>
                      </w:ins>
                    </m:ctrlPr>
                  </m:sSubPr>
                  <m:e>
                    <m:r>
                      <w:ins w:id="221" w:author="Changes since 0" w:date="2022-10-30T01:51:00Z">
                        <w:rPr>
                          <w:rFonts w:ascii="Cambria Math" w:hAnsi="Cambria Math"/>
                        </w:rPr>
                        <m:t>x</m:t>
                      </w:ins>
                    </m:r>
                  </m:e>
                  <m:sub>
                    <m:r>
                      <w:ins w:id="222" w:author="Changes since 0" w:date="2022-10-30T01:51:00Z">
                        <w:rPr>
                          <w:rFonts w:ascii="Cambria Math" w:hAnsi="Cambria Math"/>
                        </w:rPr>
                        <m:t>1</m:t>
                      </w:ins>
                    </m:r>
                  </m:sub>
                </m:sSub>
                <m:r>
                  <w:rPr>
                    <w:rFonts w:ascii="Cambria Math" w:hAnsi="Cambria Math"/>
                  </w:rPr>
                  <m:t>)P</m:t>
                </m:r>
                <m:d>
                  <m:dPr>
                    <m:ctrlPr>
                      <w:rPr>
                        <w:rFonts w:ascii="Cambria Math" w:hAnsi="Cambria Math"/>
                        <w:i/>
                      </w:rPr>
                    </m:ctrlPr>
                  </m:dPr>
                  <m:e>
                    <m:sSub>
                      <m:sSubPr>
                        <m:ctrlPr>
                          <w:ins w:id="223" w:author="Changes since 0" w:date="2022-10-30T01:51:00Z">
                            <w:rPr>
                              <w:rFonts w:ascii="Cambria Math" w:hAnsi="Cambria Math"/>
                              <w:i/>
                            </w:rPr>
                          </w:ins>
                        </m:ctrlPr>
                      </m:sSubPr>
                      <m:e>
                        <m:r>
                          <w:ins w:id="224" w:author="Changes since 0" w:date="2022-10-30T01:51:00Z">
                            <w:rPr>
                              <w:rFonts w:ascii="Cambria Math" w:hAnsi="Cambria Math"/>
                            </w:rPr>
                            <m:t>x</m:t>
                          </w:ins>
                        </m:r>
                      </m:e>
                      <m:sub>
                        <m:r>
                          <w:ins w:id="225" w:author="Changes since 0" w:date="2022-10-30T01:51:00Z">
                            <w:rPr>
                              <w:rFonts w:ascii="Cambria Math" w:hAnsi="Cambria Math"/>
                            </w:rPr>
                            <m:t>2</m:t>
                          </w:ins>
                        </m:r>
                      </m:sub>
                    </m:sSub>
                  </m:e>
                </m:d>
                <m:r>
                  <w:rPr>
                    <w:rFonts w:ascii="Cambria Math" w:hAnsi="Cambria Math"/>
                  </w:rPr>
                  <m:t>..P(</m:t>
                </m:r>
                <m:sSub>
                  <m:sSubPr>
                    <m:ctrlPr>
                      <w:ins w:id="226" w:author="Changes since 0" w:date="2022-10-30T01:51:00Z">
                        <w:rPr>
                          <w:rFonts w:ascii="Cambria Math" w:hAnsi="Cambria Math"/>
                          <w:i/>
                        </w:rPr>
                      </w:ins>
                    </m:ctrlPr>
                  </m:sSubPr>
                  <m:e>
                    <m:r>
                      <w:ins w:id="227" w:author="Changes since 0" w:date="2022-10-30T01:51:00Z">
                        <w:rPr>
                          <w:rFonts w:ascii="Cambria Math" w:hAnsi="Cambria Math"/>
                        </w:rPr>
                        <m:t>x</m:t>
                      </w:ins>
                    </m:r>
                  </m:e>
                  <m:sub>
                    <m:r>
                      <w:ins w:id="228" w:author="Changes since 0" w:date="2022-10-30T01:51:00Z">
                        <w:rPr>
                          <w:rFonts w:ascii="Cambria Math" w:hAnsi="Cambria Math"/>
                        </w:rPr>
                        <m:t>n</m:t>
                      </w:ins>
                    </m:r>
                  </m:sub>
                </m:sSub>
              </m:e>
            </m:d>
          </m:den>
        </m:f>
      </m:oMath>
      <w:ins w:id="229" w:author="Changes since 0" w:date="2022-10-30T01:51:00Z">
        <w:r>
          <w:t xml:space="preserve">     </w:t>
        </w:r>
      </w:ins>
      <w:r>
        <w:t xml:space="preserve"> </w:t>
      </w:r>
      <w:ins w:id="230" w:author="Changes since 0" w:date="2022-10-30T01:51:00Z">
        <w:r>
          <w:t>(</w:t>
        </w:r>
      </w:ins>
      <w:r>
        <w:t>9</w:t>
      </w:r>
      <w:ins w:id="231" w:author="Changes since 0" w:date="2022-10-30T01:51:00Z">
        <w:r>
          <w:t>)</w:t>
        </w:r>
      </w:ins>
    </w:p>
    <w:p w14:paraId="49B39D5A" w14:textId="77777777" w:rsidR="008F727B" w:rsidRDefault="008F727B" w:rsidP="008F727B">
      <w:pPr>
        <w:rPr>
          <w:ins w:id="232" w:author="Changes since 0" w:date="2022-10-30T01:51:00Z"/>
        </w:rPr>
      </w:pPr>
    </w:p>
    <w:p w14:paraId="0AA874AB" w14:textId="1F13612C" w:rsidR="008F727B" w:rsidRDefault="00FA7627" w:rsidP="008F727B">
      <w:r>
        <w:t xml:space="preserve">    </w:t>
      </w:r>
      <w:r w:rsidR="008F727B">
        <w:t xml:space="preserve">The </w:t>
      </w:r>
      <w:r w:rsidR="00F170AD">
        <w:t xml:space="preserve">above </w:t>
      </w:r>
      <w:r w:rsidR="008F727B">
        <w:t>terms are easier to calculate, making this model a good choice for fast calculations.</w:t>
      </w:r>
    </w:p>
    <w:p w14:paraId="45838790" w14:textId="36EBF4F7" w:rsidR="00A17CCA" w:rsidRDefault="00A17CCA" w:rsidP="008F727B"/>
    <w:p w14:paraId="419CCDE7" w14:textId="55195421" w:rsidR="00A17CCA" w:rsidRDefault="00A17CCA" w:rsidP="00A17CCA">
      <w:pPr>
        <w:pStyle w:val="Heading2"/>
        <w:numPr>
          <w:ilvl w:val="1"/>
          <w:numId w:val="1"/>
        </w:numPr>
        <w:tabs>
          <w:tab w:val="clear" w:pos="0"/>
          <w:tab w:val="num" w:pos="360"/>
        </w:tabs>
        <w:ind w:left="578" w:hanging="578"/>
        <w:rPr>
          <w:ins w:id="233" w:author="Changes since 0" w:date="2022-10-30T01:51:00Z"/>
        </w:rPr>
      </w:pPr>
      <w:r>
        <w:t>Multilayer Perceptron</w:t>
      </w:r>
    </w:p>
    <w:p w14:paraId="04B95E00" w14:textId="024E2FFC" w:rsidR="00A17CCA" w:rsidRDefault="00A17CCA" w:rsidP="007823D2">
      <w:pPr>
        <w:ind w:firstLine="202"/>
        <w:jc w:val="both"/>
      </w:pPr>
      <w:r>
        <w:rPr>
          <w:color w:val="000000"/>
        </w:rPr>
        <w:t>Na</w:t>
      </w:r>
    </w:p>
    <w:p w14:paraId="1521829F" w14:textId="77777777" w:rsidR="00A17CCA" w:rsidRDefault="00A17CCA" w:rsidP="008F727B">
      <w:pPr>
        <w:rPr>
          <w:ins w:id="234" w:author="Changes since 0" w:date="2022-10-30T01:51:00Z"/>
        </w:rPr>
      </w:pPr>
    </w:p>
    <w:p w14:paraId="3CCE9760" w14:textId="0063C29A" w:rsidR="003C55F9" w:rsidRDefault="003C55F9" w:rsidP="006F1D6E">
      <w:pPr>
        <w:pStyle w:val="Heading2"/>
        <w:numPr>
          <w:ilvl w:val="0"/>
          <w:numId w:val="1"/>
        </w:numPr>
      </w:pPr>
      <w:r>
        <w:t>Methodology</w:t>
      </w:r>
    </w:p>
    <w:p w14:paraId="6C1D53B8" w14:textId="038B5AE0" w:rsidR="003C55F9" w:rsidRDefault="003C55F9" w:rsidP="003C55F9">
      <w:r>
        <w:t xml:space="preserve">We split the dataset into training and testing dataset in the ratio 70 : 30. Since the data is of type time-series, we simply take the first 70% samples as training data and the rest 30% for testing. </w:t>
      </w:r>
    </w:p>
    <w:p w14:paraId="1429F043" w14:textId="77777777" w:rsidR="003C55F9" w:rsidRDefault="003C55F9" w:rsidP="003C55F9"/>
    <w:p w14:paraId="3C21A5F7" w14:textId="0E2D3091" w:rsidR="003C55F9" w:rsidRDefault="003C55F9" w:rsidP="003C55F9">
      <w:r>
        <w:t>The Sklearn Library in python offers many machine learning models along with multiple hyper-parameters for each model. We use the aforementioned models and try out different values for the hyper-parameters. We choose the values which offer highest profit for the selected model.</w:t>
      </w:r>
    </w:p>
    <w:p w14:paraId="76ACDB01" w14:textId="605AA3A3" w:rsidR="003C55F9" w:rsidRDefault="003C55F9" w:rsidP="003C55F9"/>
    <w:p w14:paraId="0BEA8179" w14:textId="545C65A4" w:rsidR="003C55F9" w:rsidRDefault="003C55F9" w:rsidP="003C55F9">
      <w:r>
        <w:t xml:space="preserve">In any trading system, the best metric to judge the performance is the profit generated by the model. For calculating the profit, we test the model on testing data. Using the predictions made by the model on testing data, we select a 90-day period and plot the ‘buy’, ‘sell’ and ‘wait’ signals. </w:t>
      </w:r>
    </w:p>
    <w:p w14:paraId="4A162E50" w14:textId="77777777" w:rsidR="003C55F9" w:rsidRDefault="003C55F9" w:rsidP="003C55F9"/>
    <w:p w14:paraId="44289F8C" w14:textId="1E296E11" w:rsidR="003C55F9" w:rsidRDefault="003C55F9" w:rsidP="003C55F9">
      <w:r>
        <w:t>At each ‘buy’ signal, we assume that our system buys a unit of stock and at each ‘sell’ signal, we assume our system sells a unit of stock. If we have bought stocks, before a ‘sell’ signal, we sell all the stocks and move on to next signal . If we have shorted stocks before a ‘buy’ signal, we square off our position at the ‘buy’ signal and move to the next signal. We assume that any current position is squared off at the end of 90-day period.</w:t>
      </w:r>
    </w:p>
    <w:p w14:paraId="3670343B" w14:textId="77777777" w:rsidR="003C55F9" w:rsidRDefault="003C55F9" w:rsidP="003C55F9"/>
    <w:p w14:paraId="1FC9AD56" w14:textId="77777777" w:rsidR="003C55F9" w:rsidRDefault="003C55F9" w:rsidP="003C55F9">
      <m:oMath>
        <m:r>
          <w:rPr>
            <w:rFonts w:ascii="Cambria Math" w:hAnsi="Cambria Math"/>
          </w:rPr>
          <m:t xml:space="preserve">           Profit=Selling Price-Buying Price</m:t>
        </m:r>
      </m:oMath>
      <w:r>
        <w:tab/>
        <w:t xml:space="preserve">   (5)</w:t>
      </w:r>
    </w:p>
    <w:p w14:paraId="1D44FC14" w14:textId="0E84222C" w:rsidR="00723054" w:rsidRDefault="00F14F3F" w:rsidP="00F14F3F">
      <w:pPr>
        <w:pStyle w:val="Heading2"/>
        <w:numPr>
          <w:ilvl w:val="0"/>
          <w:numId w:val="1"/>
        </w:numPr>
      </w:pPr>
      <w:r>
        <w:t>Results</w:t>
      </w:r>
    </w:p>
    <w:p w14:paraId="591C9EF1" w14:textId="3A0A73CB" w:rsidR="00F14F3F" w:rsidRDefault="00F14F3F" w:rsidP="00F14F3F">
      <w:pPr>
        <w:pStyle w:val="Text"/>
      </w:pPr>
      <w:r>
        <w:t xml:space="preserve">We have used different learning algorithms and they have given us various results. </w:t>
      </w:r>
    </w:p>
    <w:p w14:paraId="1382252A" w14:textId="2ED8B75C" w:rsidR="00F14F3F" w:rsidRDefault="00F14F3F" w:rsidP="00F14F3F">
      <w:pPr>
        <w:pStyle w:val="Text"/>
        <w:ind w:firstLine="0"/>
      </w:pPr>
    </w:p>
    <w:p w14:paraId="4AFF15B8" w14:textId="39F742B4" w:rsidR="00F14F3F" w:rsidRDefault="00F14F3F" w:rsidP="00117214">
      <w:pPr>
        <w:pStyle w:val="Text"/>
        <w:numPr>
          <w:ilvl w:val="1"/>
          <w:numId w:val="1"/>
        </w:numPr>
      </w:pPr>
      <w:r>
        <w:t>Logistic Regression</w:t>
      </w:r>
    </w:p>
    <w:p w14:paraId="3ABB1573" w14:textId="20ADD795" w:rsidR="00F14F3F" w:rsidRDefault="00117214" w:rsidP="00F14F3F">
      <w:pPr>
        <w:pStyle w:val="Text"/>
        <w:ind w:firstLine="0"/>
      </w:pPr>
      <w:r>
        <w:rPr>
          <w:noProof/>
        </w:rPr>
        <w:drawing>
          <wp:inline distT="0" distB="0" distL="0" distR="0" wp14:anchorId="4834382F" wp14:editId="4AF89994">
            <wp:extent cx="2998470" cy="1219200"/>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5A008D56" w14:textId="730EE7B8" w:rsidR="00117214" w:rsidRDefault="00117214" w:rsidP="00F14F3F">
      <w:pPr>
        <w:pStyle w:val="Text"/>
        <w:ind w:firstLine="0"/>
      </w:pPr>
    </w:p>
    <w:p w14:paraId="1DDC7475" w14:textId="2D6C74A9" w:rsidR="00117214" w:rsidRDefault="00117214" w:rsidP="00F14F3F">
      <w:pPr>
        <w:pStyle w:val="Text"/>
        <w:ind w:firstLine="0"/>
      </w:pPr>
    </w:p>
    <w:p w14:paraId="34C44E2A" w14:textId="69F761C5" w:rsidR="00117214" w:rsidRDefault="00117214" w:rsidP="00F14F3F">
      <w:pPr>
        <w:pStyle w:val="Text"/>
        <w:ind w:firstLine="0"/>
      </w:pPr>
    </w:p>
    <w:p w14:paraId="526EAB77" w14:textId="7AB4D975" w:rsidR="00117214" w:rsidRDefault="00117214" w:rsidP="00F14F3F">
      <w:pPr>
        <w:pStyle w:val="Text"/>
        <w:ind w:firstLine="0"/>
      </w:pPr>
    </w:p>
    <w:p w14:paraId="0707468F" w14:textId="3D2A828A" w:rsidR="00117214" w:rsidRDefault="00117214" w:rsidP="00F14F3F">
      <w:pPr>
        <w:pStyle w:val="Text"/>
        <w:ind w:firstLine="0"/>
      </w:pPr>
    </w:p>
    <w:p w14:paraId="22DEB084" w14:textId="54267D43" w:rsidR="00117214" w:rsidRDefault="00117214" w:rsidP="00F14F3F">
      <w:pPr>
        <w:pStyle w:val="Text"/>
        <w:ind w:firstLine="0"/>
      </w:pPr>
    </w:p>
    <w:p w14:paraId="63A04DDA" w14:textId="77777777" w:rsidR="00117214" w:rsidRDefault="00117214" w:rsidP="00F14F3F">
      <w:pPr>
        <w:pStyle w:val="Text"/>
        <w:ind w:firstLine="0"/>
      </w:pPr>
    </w:p>
    <w:p w14:paraId="4F27E484" w14:textId="679C602F" w:rsidR="00F14F3F" w:rsidRDefault="00117214" w:rsidP="00117214">
      <w:pPr>
        <w:pStyle w:val="Text"/>
        <w:numPr>
          <w:ilvl w:val="1"/>
          <w:numId w:val="1"/>
        </w:numPr>
      </w:pPr>
      <w:r>
        <w:t>Decision Trees</w:t>
      </w:r>
    </w:p>
    <w:p w14:paraId="526F17A1" w14:textId="1674C87E" w:rsidR="00117214" w:rsidRDefault="00117214" w:rsidP="00F14F3F">
      <w:pPr>
        <w:pStyle w:val="Text"/>
        <w:ind w:firstLine="0"/>
      </w:pPr>
      <w:r>
        <w:rPr>
          <w:noProof/>
        </w:rPr>
        <w:drawing>
          <wp:inline distT="0" distB="0" distL="0" distR="0" wp14:anchorId="67337F52" wp14:editId="39D0B321">
            <wp:extent cx="2998470" cy="121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193C40EC" w14:textId="37936B96" w:rsidR="00117214" w:rsidRDefault="00117214" w:rsidP="00F14F3F">
      <w:pPr>
        <w:pStyle w:val="Text"/>
        <w:ind w:firstLine="0"/>
      </w:pPr>
    </w:p>
    <w:p w14:paraId="2D9328C5" w14:textId="4F36425C" w:rsidR="00117214" w:rsidRDefault="00117214" w:rsidP="00117214">
      <w:pPr>
        <w:pStyle w:val="Text"/>
        <w:numPr>
          <w:ilvl w:val="1"/>
          <w:numId w:val="1"/>
        </w:numPr>
      </w:pPr>
      <w:r>
        <w:t>Random Forests</w:t>
      </w:r>
    </w:p>
    <w:p w14:paraId="6F9CB144" w14:textId="44905E47" w:rsidR="00117214" w:rsidRDefault="00117214" w:rsidP="00117214">
      <w:pPr>
        <w:pStyle w:val="Text"/>
        <w:ind w:firstLine="0"/>
      </w:pPr>
      <w:r>
        <w:rPr>
          <w:noProof/>
        </w:rPr>
        <w:drawing>
          <wp:inline distT="0" distB="0" distL="0" distR="0" wp14:anchorId="11EC2BEC" wp14:editId="4EF91466">
            <wp:extent cx="2998470" cy="121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717D9FBC" w14:textId="77777777" w:rsidR="00117214" w:rsidRDefault="00117214" w:rsidP="00117214">
      <w:pPr>
        <w:pStyle w:val="Text"/>
        <w:ind w:firstLine="0"/>
      </w:pPr>
    </w:p>
    <w:p w14:paraId="6BF9E4D2" w14:textId="7B65D63F" w:rsidR="00117214" w:rsidRDefault="00117214" w:rsidP="00117214">
      <w:pPr>
        <w:pStyle w:val="Text"/>
        <w:numPr>
          <w:ilvl w:val="1"/>
          <w:numId w:val="1"/>
        </w:numPr>
      </w:pPr>
      <w:r>
        <w:t>Adaboost</w:t>
      </w:r>
    </w:p>
    <w:p w14:paraId="0CD91EE8" w14:textId="3F0BECC2" w:rsidR="00117214" w:rsidRDefault="00117214" w:rsidP="00117214">
      <w:pPr>
        <w:pStyle w:val="Text"/>
        <w:ind w:firstLine="0"/>
      </w:pPr>
    </w:p>
    <w:p w14:paraId="4786A279" w14:textId="77777777" w:rsidR="00117214" w:rsidRDefault="00117214" w:rsidP="00117214">
      <w:pPr>
        <w:pStyle w:val="Text"/>
        <w:ind w:firstLine="0"/>
      </w:pPr>
    </w:p>
    <w:p w14:paraId="4C5AB749" w14:textId="77854A98" w:rsidR="00117214" w:rsidRDefault="00117214" w:rsidP="00117214">
      <w:pPr>
        <w:pStyle w:val="Text"/>
        <w:numPr>
          <w:ilvl w:val="1"/>
          <w:numId w:val="1"/>
        </w:numPr>
      </w:pPr>
      <w:r>
        <w:t>Naïve Bayes</w:t>
      </w:r>
    </w:p>
    <w:p w14:paraId="390F8717" w14:textId="238214F6" w:rsidR="00117214" w:rsidRDefault="00117214" w:rsidP="00117214">
      <w:r>
        <w:rPr>
          <w:noProof/>
        </w:rPr>
        <w:drawing>
          <wp:inline distT="0" distB="0" distL="0" distR="0" wp14:anchorId="131C9A82" wp14:editId="5543C24E">
            <wp:extent cx="299847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506AE70D" w14:textId="77777777" w:rsidR="00117214" w:rsidRDefault="00117214" w:rsidP="00117214"/>
    <w:p w14:paraId="4F8B963D" w14:textId="67A2D963" w:rsidR="00117214" w:rsidRDefault="00117214" w:rsidP="00117214">
      <w:pPr>
        <w:pStyle w:val="Text"/>
        <w:numPr>
          <w:ilvl w:val="1"/>
          <w:numId w:val="1"/>
        </w:numPr>
      </w:pPr>
      <w:r>
        <w:t>Multilayer Perceptron</w:t>
      </w:r>
    </w:p>
    <w:p w14:paraId="6D7A9BA8" w14:textId="3CA91158" w:rsidR="00117214" w:rsidRDefault="00117214" w:rsidP="00117214">
      <w:pPr>
        <w:pStyle w:val="Text"/>
        <w:ind w:firstLine="0"/>
      </w:pPr>
      <w:r>
        <w:rPr>
          <w:noProof/>
        </w:rPr>
        <w:lastRenderedPageBreak/>
        <w:drawing>
          <wp:inline distT="0" distB="0" distL="0" distR="0" wp14:anchorId="3D0B3157" wp14:editId="3A1126D8">
            <wp:extent cx="2998470" cy="1219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8470" cy="1219200"/>
                    </a:xfrm>
                    <a:prstGeom prst="rect">
                      <a:avLst/>
                    </a:prstGeom>
                  </pic:spPr>
                </pic:pic>
              </a:graphicData>
            </a:graphic>
          </wp:inline>
        </w:drawing>
      </w:r>
    </w:p>
    <w:p w14:paraId="33B51738" w14:textId="2286996C" w:rsidR="00723054" w:rsidRDefault="00117214" w:rsidP="00F14F3F">
      <w:pPr>
        <w:pStyle w:val="Heading1"/>
        <w:numPr>
          <w:ilvl w:val="0"/>
          <w:numId w:val="1"/>
        </w:numPr>
      </w:pPr>
      <w:r>
        <w:t>Conclusions</w:t>
      </w:r>
    </w:p>
    <w:p w14:paraId="45489297" w14:textId="77777777" w:rsidR="00723054" w:rsidRDefault="00723054" w:rsidP="00723054">
      <w:pPr>
        <w:pStyle w:val="Text"/>
      </w:pPr>
      <w:r>
        <w:t>You must include your signed IEEE copyright release form when you submit your finished paper. We MUST have this form before your paper can be published in the proceedings. Please direct any questions to the production editor in charge of these proceedings at the IEEE Computer Society Press: Phone (714) 821-8380, or Fax (714) 761-1784.</w:t>
      </w:r>
    </w:p>
    <w:p w14:paraId="0C2C7D21" w14:textId="77777777" w:rsidR="00723054" w:rsidRDefault="00723054" w:rsidP="00723054">
      <w:pPr>
        <w:pStyle w:val="Heading1"/>
        <w:tabs>
          <w:tab w:val="clear" w:pos="360"/>
        </w:tabs>
        <w:ind w:left="0" w:firstLine="0"/>
      </w:pPr>
      <w:r>
        <w:t>References</w:t>
      </w:r>
    </w:p>
    <w:p w14:paraId="21C91F66" w14:textId="77777777" w:rsidR="00723054" w:rsidRDefault="00723054" w:rsidP="00723054">
      <w:pPr>
        <w:pStyle w:val="References"/>
        <w:numPr>
          <w:ilvl w:val="0"/>
          <w:numId w:val="2"/>
        </w:numPr>
      </w:pPr>
      <w:r>
        <w:t>Lin, C. H. (2004). Profitability of a filter trading rule on the Taiwan stock exchange market. Master thesis, Department of Industrial Engineering and Management, National Chiao Tung University</w:t>
      </w:r>
    </w:p>
    <w:p w14:paraId="3BC65FAD" w14:textId="77777777" w:rsidR="00723054" w:rsidRPr="005B6D62" w:rsidRDefault="00723054" w:rsidP="00723054">
      <w:pPr>
        <w:pStyle w:val="References"/>
        <w:numPr>
          <w:ilvl w:val="0"/>
          <w:numId w:val="2"/>
        </w:numPr>
        <w:rPr>
          <w:sz w:val="16"/>
          <w:szCs w:val="14"/>
        </w:rPr>
      </w:pPr>
      <w:r w:rsidRPr="005B6D62">
        <w:rPr>
          <w:color w:val="222222"/>
          <w:szCs w:val="18"/>
          <w:shd w:val="clear" w:color="auto" w:fill="FFFFFF"/>
        </w:rPr>
        <w:t>Wu, M. C., Lin, S. Y., &amp; Lin, C. H. (2006). An effective application of decision tree to stock trading.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31</w:t>
      </w:r>
      <w:r w:rsidRPr="005B6D62">
        <w:rPr>
          <w:color w:val="222222"/>
          <w:szCs w:val="18"/>
          <w:shd w:val="clear" w:color="auto" w:fill="FFFFFF"/>
        </w:rPr>
        <w:t>(2), 270-274.</w:t>
      </w:r>
    </w:p>
    <w:p w14:paraId="44513E99" w14:textId="77777777" w:rsidR="00723054" w:rsidRPr="002B2826" w:rsidRDefault="00723054" w:rsidP="00723054">
      <w:pPr>
        <w:pStyle w:val="References"/>
        <w:numPr>
          <w:ilvl w:val="0"/>
          <w:numId w:val="2"/>
        </w:numPr>
        <w:rPr>
          <w:sz w:val="16"/>
          <w:szCs w:val="14"/>
        </w:rPr>
      </w:pPr>
      <w:r w:rsidRPr="005B6D62">
        <w:rPr>
          <w:color w:val="222222"/>
          <w:szCs w:val="18"/>
          <w:shd w:val="clear" w:color="auto" w:fill="FFFFFF"/>
        </w:rPr>
        <w:t>Teixeira, L. A., &amp; De Oliveira, A. L. I. (2010). A method for automatic stock trading combining technical analysis and nearest neighbor classification. </w:t>
      </w:r>
      <w:r w:rsidRPr="005B6D62">
        <w:rPr>
          <w:i/>
          <w:iCs/>
          <w:color w:val="222222"/>
          <w:szCs w:val="18"/>
          <w:shd w:val="clear" w:color="auto" w:fill="FFFFFF"/>
        </w:rPr>
        <w:t>Expert systems with applications</w:t>
      </w:r>
      <w:r w:rsidRPr="005B6D62">
        <w:rPr>
          <w:color w:val="222222"/>
          <w:szCs w:val="18"/>
          <w:shd w:val="clear" w:color="auto" w:fill="FFFFFF"/>
        </w:rPr>
        <w:t>, </w:t>
      </w:r>
      <w:r w:rsidRPr="005B6D62">
        <w:rPr>
          <w:i/>
          <w:iCs/>
          <w:color w:val="222222"/>
          <w:szCs w:val="18"/>
          <w:shd w:val="clear" w:color="auto" w:fill="FFFFFF"/>
        </w:rPr>
        <w:t>37</w:t>
      </w:r>
      <w:r w:rsidRPr="005B6D62">
        <w:rPr>
          <w:color w:val="222222"/>
          <w:szCs w:val="18"/>
          <w:shd w:val="clear" w:color="auto" w:fill="FFFFFF"/>
        </w:rPr>
        <w:t>(10), 6885-6890.</w:t>
      </w:r>
    </w:p>
    <w:p w14:paraId="7BDB49BF" w14:textId="77777777" w:rsidR="00723054" w:rsidRPr="002B2826" w:rsidRDefault="00723054" w:rsidP="00723054">
      <w:pPr>
        <w:pStyle w:val="References"/>
        <w:numPr>
          <w:ilvl w:val="0"/>
          <w:numId w:val="2"/>
        </w:numPr>
        <w:rPr>
          <w:sz w:val="16"/>
          <w:szCs w:val="14"/>
        </w:rPr>
      </w:pPr>
      <w:r w:rsidRPr="002B2826">
        <w:rPr>
          <w:color w:val="222222"/>
          <w:szCs w:val="18"/>
          <w:shd w:val="clear" w:color="auto" w:fill="FFFFFF"/>
        </w:rPr>
        <w:t>Fernandez-Rodrıguez, F., Gonzalez-Martel, C., &amp; Sosvilla-Rivero, S. (2000). On the profitability of technical trading rules based on artificial neural networks: Evidence from the Madrid stock market. </w:t>
      </w:r>
      <w:r w:rsidRPr="002B2826">
        <w:rPr>
          <w:i/>
          <w:iCs/>
          <w:color w:val="222222"/>
          <w:szCs w:val="18"/>
          <w:shd w:val="clear" w:color="auto" w:fill="FFFFFF"/>
        </w:rPr>
        <w:t>Economics letters</w:t>
      </w:r>
      <w:r w:rsidRPr="002B2826">
        <w:rPr>
          <w:color w:val="222222"/>
          <w:szCs w:val="18"/>
          <w:shd w:val="clear" w:color="auto" w:fill="FFFFFF"/>
        </w:rPr>
        <w:t>, </w:t>
      </w:r>
      <w:r w:rsidRPr="002B2826">
        <w:rPr>
          <w:i/>
          <w:iCs/>
          <w:color w:val="222222"/>
          <w:szCs w:val="18"/>
          <w:shd w:val="clear" w:color="auto" w:fill="FFFFFF"/>
        </w:rPr>
        <w:t>69</w:t>
      </w:r>
      <w:r w:rsidRPr="002B2826">
        <w:rPr>
          <w:color w:val="222222"/>
          <w:szCs w:val="18"/>
          <w:shd w:val="clear" w:color="auto" w:fill="FFFFFF"/>
        </w:rPr>
        <w:t>(1), 89-94.</w:t>
      </w:r>
    </w:p>
    <w:p w14:paraId="26A9203F" w14:textId="77777777" w:rsidR="00723054" w:rsidRPr="00390132" w:rsidRDefault="00723054" w:rsidP="00723054">
      <w:pPr>
        <w:pStyle w:val="References"/>
        <w:numPr>
          <w:ilvl w:val="0"/>
          <w:numId w:val="2"/>
        </w:numPr>
      </w:pPr>
      <w:r w:rsidRPr="005B6D62">
        <w:rPr>
          <w:color w:val="222222"/>
          <w:szCs w:val="18"/>
          <w:shd w:val="clear" w:color="auto" w:fill="FFFFFF"/>
        </w:rPr>
        <w:t>Chang, P. C., Liu, C. H., Fan, C. Y., Lin, J. L., &amp; Lai, C. M. (2009, September). An ensemble of neural networks for stock trading decision making. In </w:t>
      </w:r>
      <w:r w:rsidRPr="005B6D62">
        <w:rPr>
          <w:i/>
          <w:iCs/>
          <w:color w:val="222222"/>
          <w:szCs w:val="18"/>
          <w:shd w:val="clear" w:color="auto" w:fill="FFFFFF"/>
        </w:rPr>
        <w:t>International conference on intelligent computing</w:t>
      </w:r>
      <w:r w:rsidRPr="005B6D62">
        <w:rPr>
          <w:color w:val="222222"/>
          <w:szCs w:val="18"/>
          <w:shd w:val="clear" w:color="auto" w:fill="FFFFFF"/>
        </w:rPr>
        <w:t> (pp. 1-10). Springer, Berlin, Heidelberg.</w:t>
      </w:r>
    </w:p>
    <w:p w14:paraId="4146CE1A" w14:textId="77777777" w:rsidR="00723054" w:rsidRDefault="00723054" w:rsidP="00723054">
      <w:pPr>
        <w:pStyle w:val="References"/>
        <w:numPr>
          <w:ilvl w:val="0"/>
          <w:numId w:val="2"/>
        </w:numPr>
      </w:pPr>
      <w:r>
        <w:t xml:space="preserve">Investopedia: </w:t>
      </w:r>
      <w:hyperlink r:id="rId14" w:history="1">
        <w:r w:rsidRPr="00CE0ACF">
          <w:rPr>
            <w:rStyle w:val="Hyperlink"/>
          </w:rPr>
          <w:t>www.investopedia.com/terms/t/technicalindicator.asp</w:t>
        </w:r>
      </w:hyperlink>
    </w:p>
    <w:p w14:paraId="545DA4A5" w14:textId="77777777" w:rsidR="00723054" w:rsidRDefault="00723054" w:rsidP="00723054">
      <w:pPr>
        <w:pStyle w:val="References"/>
        <w:numPr>
          <w:ilvl w:val="0"/>
          <w:numId w:val="2"/>
        </w:numPr>
      </w:pPr>
      <w:r>
        <w:t xml:space="preserve">Yahoo Finance: </w:t>
      </w:r>
      <w:hyperlink r:id="rId15" w:history="1">
        <w:r w:rsidRPr="00CE0ACF">
          <w:rPr>
            <w:rStyle w:val="Hyperlink"/>
          </w:rPr>
          <w:t>https://finance.yahoo.com/</w:t>
        </w:r>
      </w:hyperlink>
    </w:p>
    <w:p w14:paraId="278228AE" w14:textId="61203589" w:rsidR="00723054" w:rsidRDefault="00723054" w:rsidP="00723054">
      <w:pPr>
        <w:pStyle w:val="References"/>
        <w:numPr>
          <w:ilvl w:val="0"/>
          <w:numId w:val="2"/>
        </w:numPr>
        <w:jc w:val="left"/>
      </w:pPr>
      <w:r>
        <w:t xml:space="preserve">Technical Analysis Library: </w:t>
      </w:r>
      <w:hyperlink r:id="rId16" w:history="1">
        <w:r w:rsidR="003C55F9" w:rsidRPr="00C021AF">
          <w:rPr>
            <w:rStyle w:val="Hyperlink"/>
          </w:rPr>
          <w:t>https://technical-analysis-library-in-python.readthedocs.io/en/latest/</w:t>
        </w:r>
      </w:hyperlink>
    </w:p>
    <w:p w14:paraId="62987C8E" w14:textId="77777777" w:rsidR="003C55F9" w:rsidRDefault="003C55F9" w:rsidP="003C55F9">
      <w:pPr>
        <w:pStyle w:val="References"/>
        <w:numPr>
          <w:ilvl w:val="0"/>
          <w:numId w:val="2"/>
        </w:numPr>
        <w:jc w:val="left"/>
      </w:pPr>
      <w:r>
        <w:t xml:space="preserve">Scikit : </w:t>
      </w:r>
      <w:hyperlink r:id="rId17" w:history="1">
        <w:r w:rsidRPr="00C021AF">
          <w:rPr>
            <w:rStyle w:val="Hyperlink"/>
          </w:rPr>
          <w:t>https://scikit-learn.org/stable/modules/generated/sklearn.ensemble.AdaBoostClassifier.html</w:t>
        </w:r>
      </w:hyperlink>
    </w:p>
    <w:p w14:paraId="2BB2B5CB" w14:textId="126B5D68" w:rsidR="003C55F9" w:rsidRDefault="003C55F9" w:rsidP="003C55F9">
      <w:pPr>
        <w:pStyle w:val="References"/>
        <w:numPr>
          <w:ilvl w:val="0"/>
          <w:numId w:val="2"/>
        </w:numPr>
        <w:jc w:val="left"/>
      </w:pPr>
      <w:r w:rsidRPr="005E3BCA">
        <w:t>https://economictimes.indiatimes.com/definition/squaring-off</w:t>
      </w:r>
    </w:p>
    <w:p w14:paraId="50496A7C" w14:textId="2B8706FE" w:rsidR="003C55F9" w:rsidRDefault="003C55F9" w:rsidP="003C55F9">
      <w:pPr>
        <w:pStyle w:val="References"/>
        <w:numPr>
          <w:ilvl w:val="0"/>
          <w:numId w:val="0"/>
        </w:numPr>
        <w:ind w:left="562" w:hanging="360"/>
        <w:jc w:val="left"/>
      </w:pPr>
    </w:p>
    <w:p w14:paraId="5E204BD9" w14:textId="77777777" w:rsidR="003C55F9" w:rsidRDefault="003C55F9" w:rsidP="003C55F9">
      <w:pPr>
        <w:pStyle w:val="Heading1"/>
        <w:tabs>
          <w:tab w:val="clear" w:pos="360"/>
        </w:tabs>
        <w:ind w:left="0" w:firstLine="0"/>
      </w:pPr>
      <w:r>
        <w:t>Appendix</w:t>
      </w:r>
    </w:p>
    <w:p w14:paraId="180AB3DA" w14:textId="77777777" w:rsidR="003C55F9" w:rsidRDefault="003C55F9" w:rsidP="003C55F9">
      <w:pPr>
        <w:pStyle w:val="ListParagraph"/>
        <w:numPr>
          <w:ilvl w:val="0"/>
          <w:numId w:val="13"/>
        </w:numPr>
      </w:pPr>
      <w:r>
        <w:t xml:space="preserve">Square off : </w:t>
      </w:r>
      <w:r w:rsidRPr="005E3BCA">
        <w:rPr>
          <w:color w:val="202124"/>
          <w:shd w:val="clear" w:color="auto" w:fill="FFFFFF"/>
        </w:rPr>
        <w:t>Squaring off is a trading style used by traders, in which a trader buys or sells a particular quantity of an asset (mostly stocks) and later reverses the transaction</w:t>
      </w:r>
      <w:r>
        <w:rPr>
          <w:color w:val="202124"/>
          <w:shd w:val="clear" w:color="auto" w:fill="FFFFFF"/>
        </w:rPr>
        <w:t>. [10]</w:t>
      </w:r>
      <w:r w:rsidRPr="005E3BCA">
        <w:t xml:space="preserve"> </w:t>
      </w:r>
    </w:p>
    <w:p w14:paraId="6DA27AE0" w14:textId="30731EC4" w:rsidR="003C55F9" w:rsidRPr="003C55F9" w:rsidRDefault="003C55F9" w:rsidP="003C55F9">
      <w:pPr>
        <w:pStyle w:val="ListParagraph"/>
        <w:numPr>
          <w:ilvl w:val="0"/>
          <w:numId w:val="13"/>
        </w:numPr>
        <w:rPr>
          <w:sz w:val="14"/>
          <w:szCs w:val="14"/>
        </w:rPr>
      </w:pPr>
      <w:r>
        <w:t>Shorting : When a trader sells a stock first and buys it later, it is known as shorting or a short position.</w:t>
      </w:r>
    </w:p>
    <w:p w14:paraId="4B701BD2" w14:textId="11DAEE05" w:rsidR="003C55F9" w:rsidRPr="005E3BCA" w:rsidRDefault="003C55F9" w:rsidP="003C55F9">
      <w:pPr>
        <w:pStyle w:val="ListParagraph"/>
        <w:numPr>
          <w:ilvl w:val="0"/>
          <w:numId w:val="13"/>
        </w:numPr>
        <w:rPr>
          <w:sz w:val="14"/>
          <w:szCs w:val="14"/>
        </w:rPr>
      </w:pPr>
      <w:r>
        <w:t>Position : Stocks owned or shorted by a trader</w:t>
      </w:r>
      <w:r w:rsidR="00D72D28">
        <w:t>.</w:t>
      </w:r>
    </w:p>
    <w:p w14:paraId="7623FFFC" w14:textId="77777777" w:rsidR="003C55F9" w:rsidRDefault="003C55F9" w:rsidP="003C55F9">
      <w:pPr>
        <w:pStyle w:val="References"/>
        <w:numPr>
          <w:ilvl w:val="0"/>
          <w:numId w:val="0"/>
        </w:numPr>
        <w:ind w:left="562" w:hanging="360"/>
        <w:jc w:val="left"/>
      </w:pPr>
    </w:p>
    <w:p w14:paraId="475F73C7" w14:textId="77777777" w:rsidR="00723054" w:rsidRDefault="00723054" w:rsidP="00723054">
      <w:pPr>
        <w:pStyle w:val="References"/>
        <w:numPr>
          <w:ilvl w:val="0"/>
          <w:numId w:val="0"/>
        </w:numPr>
      </w:pPr>
      <w:r>
        <w:t xml:space="preserve"> </w:t>
      </w:r>
    </w:p>
    <w:p w14:paraId="5647F356" w14:textId="16EE508F" w:rsidR="003660FD" w:rsidRDefault="003660FD"/>
    <w:sectPr w:rsidR="003660FD">
      <w:headerReference w:type="default" r:id="rId18"/>
      <w:footerReference w:type="default" r:id="rId19"/>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8297" w14:textId="77777777" w:rsidR="00887E90" w:rsidRDefault="00887E90" w:rsidP="00723054">
      <w:r>
        <w:separator/>
      </w:r>
    </w:p>
  </w:endnote>
  <w:endnote w:type="continuationSeparator" w:id="0">
    <w:p w14:paraId="4454EFC9" w14:textId="77777777" w:rsidR="00887E90" w:rsidRDefault="00887E90" w:rsidP="0072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altName w:val="Courier New"/>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CCC0A" w14:textId="77777777" w:rsidR="00A523EC" w:rsidRDefault="00000000">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5B85" w14:textId="77777777" w:rsidR="00887E90" w:rsidRDefault="00887E90" w:rsidP="00723054">
      <w:r>
        <w:separator/>
      </w:r>
    </w:p>
  </w:footnote>
  <w:footnote w:type="continuationSeparator" w:id="0">
    <w:p w14:paraId="7ED287A7" w14:textId="77777777" w:rsidR="00887E90" w:rsidRDefault="00887E90" w:rsidP="00723054">
      <w:r>
        <w:continuationSeparator/>
      </w:r>
    </w:p>
  </w:footnote>
  <w:footnote w:id="1">
    <w:p w14:paraId="33E96798" w14:textId="5E303D2B" w:rsidR="00723054" w:rsidRDefault="00723054" w:rsidP="008F727B">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04F1" w14:textId="77777777" w:rsidR="00A523EC" w:rsidRDefault="0000000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2"/>
      <w:lvlText w:val="[%1]"/>
      <w:lvlJc w:val="left"/>
      <w:pPr>
        <w:tabs>
          <w:tab w:val="num" w:pos="360"/>
        </w:tabs>
        <w:ind w:left="360" w:hanging="360"/>
      </w:pPr>
    </w:lvl>
  </w:abstractNum>
  <w:abstractNum w:abstractNumId="2" w15:restartNumberingAfterBreak="0">
    <w:nsid w:val="01F259DB"/>
    <w:multiLevelType w:val="hybridMultilevel"/>
    <w:tmpl w:val="CC50BE94"/>
    <w:lvl w:ilvl="0" w:tplc="1E949D80">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 w15:restartNumberingAfterBreak="0">
    <w:nsid w:val="031E385B"/>
    <w:multiLevelType w:val="multilevel"/>
    <w:tmpl w:val="81F6391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4124AAB"/>
    <w:multiLevelType w:val="hybridMultilevel"/>
    <w:tmpl w:val="954ADC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70189"/>
    <w:multiLevelType w:val="multilevel"/>
    <w:tmpl w:val="B94E978C"/>
    <w:lvl w:ilvl="0">
      <w:start w:val="1"/>
      <w:numFmt w:val="decimal"/>
      <w:suff w:val="space"/>
      <w:lvlText w:val="%1."/>
      <w:lvlJc w:val="left"/>
      <w:pPr>
        <w:tabs>
          <w:tab w:val="num" w:pos="0"/>
        </w:tabs>
        <w:ind w:left="432" w:hanging="432"/>
      </w:pPr>
    </w:lvl>
    <w:lvl w:ilvl="1">
      <w:start w:val="1"/>
      <w:numFmt w:val="decimal"/>
      <w:lvlText w:val="%2."/>
      <w:lvlJc w:val="left"/>
      <w:pPr>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9BC04D4"/>
    <w:multiLevelType w:val="hybridMultilevel"/>
    <w:tmpl w:val="CAC8E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F814FE"/>
    <w:multiLevelType w:val="hybridMultilevel"/>
    <w:tmpl w:val="A446871E"/>
    <w:lvl w:ilvl="0" w:tplc="1BAC010C">
      <w:start w:val="1"/>
      <w:numFmt w:val="lowerLetter"/>
      <w:pStyle w:val="References"/>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8" w15:restartNumberingAfterBreak="0">
    <w:nsid w:val="54B8647F"/>
    <w:multiLevelType w:val="hybridMultilevel"/>
    <w:tmpl w:val="340E5AD2"/>
    <w:lvl w:ilvl="0" w:tplc="E8CC8588">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9" w15:restartNumberingAfterBreak="0">
    <w:nsid w:val="577A25FE"/>
    <w:multiLevelType w:val="hybridMultilevel"/>
    <w:tmpl w:val="4A60C3BC"/>
    <w:lvl w:ilvl="0" w:tplc="124C39EA">
      <w:start w:val="1"/>
      <w:numFmt w:val="lowerRoman"/>
      <w:lvlText w:val="%1."/>
      <w:lvlJc w:val="left"/>
      <w:pPr>
        <w:ind w:left="1284" w:hanging="720"/>
      </w:pPr>
      <w:rPr>
        <w:rFonts w:hint="default"/>
        <w:color w:val="404040"/>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0" w15:restartNumberingAfterBreak="0">
    <w:nsid w:val="65C57B06"/>
    <w:multiLevelType w:val="hybridMultilevel"/>
    <w:tmpl w:val="2F1CCEA4"/>
    <w:lvl w:ilvl="0" w:tplc="4E4C161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1" w15:restartNumberingAfterBreak="0">
    <w:nsid w:val="70C92018"/>
    <w:multiLevelType w:val="hybridMultilevel"/>
    <w:tmpl w:val="64220164"/>
    <w:lvl w:ilvl="0" w:tplc="BFC4687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12" w15:restartNumberingAfterBreak="0">
    <w:nsid w:val="7EA01DC6"/>
    <w:multiLevelType w:val="hybridMultilevel"/>
    <w:tmpl w:val="B98EFAE6"/>
    <w:lvl w:ilvl="0" w:tplc="6A909FAA">
      <w:start w:val="1"/>
      <w:numFmt w:val="lowerLetter"/>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num w:numId="1" w16cid:durableId="849299800">
    <w:abstractNumId w:val="0"/>
  </w:num>
  <w:num w:numId="2" w16cid:durableId="36702704">
    <w:abstractNumId w:val="1"/>
  </w:num>
  <w:num w:numId="3" w16cid:durableId="1865635064">
    <w:abstractNumId w:val="7"/>
  </w:num>
  <w:num w:numId="4" w16cid:durableId="2086490778">
    <w:abstractNumId w:val="12"/>
  </w:num>
  <w:num w:numId="5" w16cid:durableId="315838733">
    <w:abstractNumId w:val="11"/>
  </w:num>
  <w:num w:numId="6" w16cid:durableId="704675603">
    <w:abstractNumId w:val="9"/>
  </w:num>
  <w:num w:numId="7" w16cid:durableId="1059941552">
    <w:abstractNumId w:val="2"/>
  </w:num>
  <w:num w:numId="8" w16cid:durableId="1480339954">
    <w:abstractNumId w:val="8"/>
  </w:num>
  <w:num w:numId="9" w16cid:durableId="1576236262">
    <w:abstractNumId w:val="4"/>
  </w:num>
  <w:num w:numId="10" w16cid:durableId="1988506738">
    <w:abstractNumId w:val="10"/>
  </w:num>
  <w:num w:numId="11" w16cid:durableId="324209806">
    <w:abstractNumId w:val="5"/>
  </w:num>
  <w:num w:numId="12" w16cid:durableId="660691858">
    <w:abstractNumId w:val="3"/>
  </w:num>
  <w:num w:numId="13" w16cid:durableId="14125022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054"/>
    <w:rsid w:val="0006435F"/>
    <w:rsid w:val="000659D1"/>
    <w:rsid w:val="00117214"/>
    <w:rsid w:val="001335B5"/>
    <w:rsid w:val="002C4C7E"/>
    <w:rsid w:val="0031446D"/>
    <w:rsid w:val="00314A24"/>
    <w:rsid w:val="003660FD"/>
    <w:rsid w:val="003C55F9"/>
    <w:rsid w:val="0041679A"/>
    <w:rsid w:val="00420B63"/>
    <w:rsid w:val="00457429"/>
    <w:rsid w:val="00496CE4"/>
    <w:rsid w:val="004C6EF0"/>
    <w:rsid w:val="005A3D25"/>
    <w:rsid w:val="00650E3E"/>
    <w:rsid w:val="006F1D6E"/>
    <w:rsid w:val="00723054"/>
    <w:rsid w:val="00773BB7"/>
    <w:rsid w:val="007823D2"/>
    <w:rsid w:val="007C11AE"/>
    <w:rsid w:val="00834D58"/>
    <w:rsid w:val="00887E90"/>
    <w:rsid w:val="008F727B"/>
    <w:rsid w:val="00A17CCA"/>
    <w:rsid w:val="00B0273D"/>
    <w:rsid w:val="00B12662"/>
    <w:rsid w:val="00C36237"/>
    <w:rsid w:val="00D70305"/>
    <w:rsid w:val="00D72D28"/>
    <w:rsid w:val="00F14F3F"/>
    <w:rsid w:val="00F170AD"/>
    <w:rsid w:val="00F27927"/>
    <w:rsid w:val="00F72E70"/>
    <w:rsid w:val="00FA7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E7BC"/>
  <w15:chartTrackingRefBased/>
  <w15:docId w15:val="{8694AB74-75BF-40B5-9D5B-7686CC885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054"/>
    <w:pPr>
      <w:suppressAutoHyphens/>
      <w:autoSpaceDE w:val="0"/>
      <w:spacing w:after="0" w:line="240" w:lineRule="auto"/>
    </w:pPr>
    <w:rPr>
      <w:rFonts w:ascii="Times New Roman" w:eastAsia="DengXian" w:hAnsi="Times New Roman" w:cs="Times New Roman"/>
      <w:sz w:val="20"/>
      <w:szCs w:val="20"/>
      <w:lang w:val="en-US"/>
    </w:rPr>
  </w:style>
  <w:style w:type="paragraph" w:styleId="Heading1">
    <w:name w:val="heading 1"/>
    <w:basedOn w:val="Normal"/>
    <w:next w:val="Normal"/>
    <w:link w:val="Heading1Char"/>
    <w:qFormat/>
    <w:rsid w:val="00723054"/>
    <w:pPr>
      <w:keepNext/>
      <w:tabs>
        <w:tab w:val="num" w:pos="360"/>
      </w:tabs>
      <w:spacing w:before="240" w:after="80"/>
      <w:ind w:left="360" w:hanging="360"/>
      <w:outlineLvl w:val="0"/>
    </w:pPr>
  </w:style>
  <w:style w:type="paragraph" w:styleId="Heading2">
    <w:name w:val="heading 2"/>
    <w:basedOn w:val="Normal"/>
    <w:next w:val="Normal"/>
    <w:link w:val="Heading2Char"/>
    <w:qFormat/>
    <w:rsid w:val="00723054"/>
    <w:pPr>
      <w:keepNext/>
      <w:numPr>
        <w:ilvl w:val="1"/>
        <w:numId w:val="2"/>
      </w:numPr>
      <w:spacing w:before="240" w:after="120"/>
      <w:ind w:left="578" w:hanging="578"/>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3054"/>
    <w:rPr>
      <w:color w:val="808080"/>
    </w:rPr>
  </w:style>
  <w:style w:type="character" w:customStyle="1" w:styleId="Heading1Char">
    <w:name w:val="Heading 1 Char"/>
    <w:basedOn w:val="DefaultParagraphFont"/>
    <w:link w:val="Heading1"/>
    <w:rsid w:val="00723054"/>
    <w:rPr>
      <w:rFonts w:ascii="Times New Roman" w:eastAsia="DengXian" w:hAnsi="Times New Roman" w:cs="Times New Roman"/>
      <w:sz w:val="20"/>
      <w:szCs w:val="20"/>
      <w:lang w:val="en-US"/>
    </w:rPr>
  </w:style>
  <w:style w:type="character" w:customStyle="1" w:styleId="Heading2Char">
    <w:name w:val="Heading 2 Char"/>
    <w:basedOn w:val="DefaultParagraphFont"/>
    <w:link w:val="Heading2"/>
    <w:rsid w:val="00723054"/>
    <w:rPr>
      <w:rFonts w:ascii="Times New Roman" w:eastAsia="DengXian" w:hAnsi="Times New Roman" w:cs="Times New Roman"/>
      <w:sz w:val="20"/>
      <w:szCs w:val="20"/>
      <w:lang w:val="en-US"/>
    </w:rPr>
  </w:style>
  <w:style w:type="character" w:customStyle="1" w:styleId="FootnoteCharacters">
    <w:name w:val="Footnote Characters"/>
    <w:rsid w:val="00723054"/>
    <w:rPr>
      <w:vertAlign w:val="superscript"/>
    </w:rPr>
  </w:style>
  <w:style w:type="character" w:styleId="Hyperlink">
    <w:name w:val="Hyperlink"/>
    <w:rsid w:val="00723054"/>
  </w:style>
  <w:style w:type="character" w:styleId="PageNumber">
    <w:name w:val="page number"/>
    <w:basedOn w:val="DefaultParagraphFont"/>
    <w:rsid w:val="00723054"/>
  </w:style>
  <w:style w:type="paragraph" w:customStyle="1" w:styleId="Heading">
    <w:name w:val="Heading"/>
    <w:basedOn w:val="Normal"/>
    <w:next w:val="Normal"/>
    <w:rsid w:val="00723054"/>
    <w:pPr>
      <w:jc w:val="center"/>
    </w:pPr>
  </w:style>
  <w:style w:type="paragraph" w:customStyle="1" w:styleId="Abstract">
    <w:name w:val="Abstract"/>
    <w:basedOn w:val="Normal"/>
    <w:next w:val="Normal"/>
    <w:rsid w:val="00723054"/>
    <w:pPr>
      <w:spacing w:before="20"/>
      <w:ind w:firstLine="202"/>
      <w:jc w:val="both"/>
    </w:pPr>
  </w:style>
  <w:style w:type="paragraph" w:styleId="FootnoteText">
    <w:name w:val="footnote text"/>
    <w:basedOn w:val="Normal"/>
    <w:link w:val="FootnoteTextChar"/>
    <w:rsid w:val="00723054"/>
    <w:pPr>
      <w:ind w:firstLine="202"/>
      <w:jc w:val="both"/>
    </w:pPr>
    <w:rPr>
      <w:sz w:val="16"/>
      <w:szCs w:val="16"/>
    </w:rPr>
  </w:style>
  <w:style w:type="character" w:customStyle="1" w:styleId="FootnoteTextChar">
    <w:name w:val="Footnote Text Char"/>
    <w:basedOn w:val="DefaultParagraphFont"/>
    <w:link w:val="FootnoteText"/>
    <w:rsid w:val="00723054"/>
    <w:rPr>
      <w:rFonts w:ascii="Times New Roman" w:eastAsia="DengXian" w:hAnsi="Times New Roman" w:cs="Times New Roman"/>
      <w:sz w:val="16"/>
      <w:szCs w:val="16"/>
      <w:lang w:val="en-US"/>
    </w:rPr>
  </w:style>
  <w:style w:type="paragraph" w:customStyle="1" w:styleId="References">
    <w:name w:val="References"/>
    <w:basedOn w:val="Normal"/>
    <w:rsid w:val="00723054"/>
    <w:pPr>
      <w:numPr>
        <w:numId w:val="3"/>
      </w:numPr>
      <w:jc w:val="both"/>
    </w:pPr>
    <w:rPr>
      <w:sz w:val="18"/>
      <w:szCs w:val="16"/>
    </w:rPr>
  </w:style>
  <w:style w:type="paragraph" w:styleId="Footer">
    <w:name w:val="footer"/>
    <w:basedOn w:val="Normal"/>
    <w:link w:val="FooterChar"/>
    <w:rsid w:val="00723054"/>
    <w:pPr>
      <w:tabs>
        <w:tab w:val="center" w:pos="4320"/>
        <w:tab w:val="right" w:pos="8640"/>
      </w:tabs>
    </w:pPr>
  </w:style>
  <w:style w:type="character" w:customStyle="1" w:styleId="FooterChar">
    <w:name w:val="Footer Char"/>
    <w:basedOn w:val="DefaultParagraphFont"/>
    <w:link w:val="Footer"/>
    <w:rsid w:val="00723054"/>
    <w:rPr>
      <w:rFonts w:ascii="Times New Roman" w:eastAsia="DengXian" w:hAnsi="Times New Roman" w:cs="Times New Roman"/>
      <w:sz w:val="20"/>
      <w:szCs w:val="20"/>
      <w:lang w:val="en-US"/>
    </w:rPr>
  </w:style>
  <w:style w:type="paragraph" w:customStyle="1" w:styleId="Text">
    <w:name w:val="Text"/>
    <w:basedOn w:val="Normal"/>
    <w:rsid w:val="00723054"/>
    <w:pPr>
      <w:widowControl w:val="0"/>
      <w:ind w:firstLine="204"/>
      <w:jc w:val="both"/>
    </w:pPr>
  </w:style>
  <w:style w:type="character" w:styleId="Emphasis">
    <w:name w:val="Emphasis"/>
    <w:uiPriority w:val="20"/>
    <w:qFormat/>
    <w:rsid w:val="00723054"/>
    <w:rPr>
      <w:i/>
      <w:iCs/>
    </w:rPr>
  </w:style>
  <w:style w:type="paragraph" w:styleId="ListParagraph">
    <w:name w:val="List Paragraph"/>
    <w:basedOn w:val="Normal"/>
    <w:uiPriority w:val="34"/>
    <w:qFormat/>
    <w:rsid w:val="00117214"/>
    <w:pPr>
      <w:ind w:left="720"/>
      <w:contextualSpacing/>
    </w:pPr>
  </w:style>
  <w:style w:type="character" w:styleId="UnresolvedMention">
    <w:name w:val="Unresolved Mention"/>
    <w:basedOn w:val="DefaultParagraphFont"/>
    <w:uiPriority w:val="99"/>
    <w:semiHidden/>
    <w:unhideWhenUsed/>
    <w:rsid w:val="003C5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5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cikit-learn.org/stable/modules/generated/sklearn.ensemble.AdaBoostClassifier.html" TargetMode="External"/><Relationship Id="rId2" Type="http://schemas.openxmlformats.org/officeDocument/2006/relationships/styles" Target="styles.xml"/><Relationship Id="rId16" Type="http://schemas.openxmlformats.org/officeDocument/2006/relationships/hyperlink" Target="https://technical-analysis-library-in-python.readthedocs.io/en/lates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finance.yahoo.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nvestopedia.com/terms/t/technicalindicato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gulati.anurag190202@gmail.com</dc:creator>
  <cp:keywords/>
  <dc:description/>
  <cp:lastModifiedBy>Ayush Madan</cp:lastModifiedBy>
  <cp:revision>18</cp:revision>
  <dcterms:created xsi:type="dcterms:W3CDTF">2022-10-28T15:21:00Z</dcterms:created>
  <dcterms:modified xsi:type="dcterms:W3CDTF">2022-10-30T18:45:00Z</dcterms:modified>
</cp:coreProperties>
</file>